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D9758" w14:textId="45B08073" w:rsidR="006148ED" w:rsidRDefault="00174DB8">
      <w:pPr>
        <w:pStyle w:val="NoSpacing"/>
      </w:pPr>
      <w:r>
        <w:t>ANCHETA, Jesus Jr.</w:t>
      </w:r>
    </w:p>
    <w:p w14:paraId="1813F538" w14:textId="77777777" w:rsidR="006148ED" w:rsidRDefault="00174DB8">
      <w:pPr>
        <w:pStyle w:val="NoSpacing"/>
      </w:pPr>
      <w:r>
        <w:t>Erik Schomann</w:t>
      </w:r>
    </w:p>
    <w:p w14:paraId="50B32E8C" w14:textId="77777777" w:rsidR="006148ED" w:rsidRDefault="00174DB8">
      <w:pPr>
        <w:pStyle w:val="NoSpacing"/>
      </w:pPr>
      <w:r>
        <w:t>EAC150</w:t>
      </w:r>
    </w:p>
    <w:p w14:paraId="050D9C76" w14:textId="77777777" w:rsidR="006148ED" w:rsidRDefault="00EA0D64">
      <w:pPr>
        <w:pStyle w:val="NoSpacing"/>
      </w:pPr>
      <w:sdt>
        <w:sdtPr>
          <w:id w:val="-1529175160"/>
          <w:placeholder>
            <w:docPart w:val="59139496872044BEB2412695F3AAB787"/>
          </w:placeholder>
          <w:date w:fullDate="2016-04-15T00:00:00Z">
            <w:dateFormat w:val="d MMMM yyyy"/>
            <w:lid w:val="en-US"/>
            <w:storeMappedDataAs w:val="dateTime"/>
            <w:calendar w:val="gregorian"/>
          </w:date>
        </w:sdtPr>
        <w:sdtEndPr/>
        <w:sdtContent>
          <w:r w:rsidR="00174DB8">
            <w:t>15 April 2016</w:t>
          </w:r>
        </w:sdtContent>
      </w:sdt>
    </w:p>
    <w:p w14:paraId="7638080C" w14:textId="77777777" w:rsidR="006148ED" w:rsidRPr="00F23210" w:rsidRDefault="00174DB8">
      <w:pPr>
        <w:pStyle w:val="Title"/>
        <w:rPr>
          <w:rFonts w:cstheme="majorHAnsi"/>
        </w:rPr>
      </w:pPr>
      <w:r w:rsidRPr="00F23210">
        <w:rPr>
          <w:rFonts w:cstheme="majorHAnsi"/>
        </w:rPr>
        <w:t>Euthanasia: Whose Right to Die?</w:t>
      </w:r>
    </w:p>
    <w:p w14:paraId="5E99A281" w14:textId="77777777" w:rsidR="00174DB8" w:rsidRDefault="00F24A6D" w:rsidP="00174DB8">
      <w:r>
        <w:t>Death defines the end of life.  It exist</w:t>
      </w:r>
      <w:ins w:id="0" w:author="Sambrook,Mark (LAW)" w:date="2016-04-13T21:25:00Z">
        <w:r w:rsidR="001A1C5B">
          <w:t>s</w:t>
        </w:r>
      </w:ins>
      <w:del w:id="1" w:author="Sambrook,Mark (LAW)" w:date="2016-04-13T21:25:00Z">
        <w:r w:rsidDel="001A1C5B">
          <w:delText>ed</w:delText>
        </w:r>
      </w:del>
      <w:r>
        <w:t xml:space="preserve"> as </w:t>
      </w:r>
      <w:del w:id="2" w:author="Sambrook,Mark (LAW)" w:date="2016-04-13T21:27:00Z">
        <w:r w:rsidDel="001A1C5B">
          <w:delText xml:space="preserve">a </w:delText>
        </w:r>
      </w:del>
      <w:ins w:id="3" w:author="Sambrook,Mark (LAW)" w:date="2016-04-13T21:27:00Z">
        <w:r w:rsidR="001A1C5B">
          <w:t xml:space="preserve">the </w:t>
        </w:r>
      </w:ins>
      <w:r>
        <w:t>terminating point</w:t>
      </w:r>
      <w:r w:rsidR="002844B9">
        <w:t xml:space="preserve"> of what we called life</w:t>
      </w:r>
      <w:r w:rsidR="00E81CF2">
        <w:t xml:space="preserve"> </w:t>
      </w:r>
      <w:r w:rsidR="002A1F22">
        <w:t>but</w:t>
      </w:r>
      <w:r w:rsidR="00E81CF2">
        <w:t xml:space="preserve"> no </w:t>
      </w:r>
      <w:r w:rsidR="002844B9">
        <w:t xml:space="preserve">scientific study </w:t>
      </w:r>
      <w:r w:rsidR="00E81CF2">
        <w:t>can</w:t>
      </w:r>
      <w:r w:rsidR="002844B9">
        <w:t xml:space="preserve"> ever explain what </w:t>
      </w:r>
      <w:del w:id="4" w:author="Sambrook,Mark (LAW)" w:date="2016-04-13T21:27:00Z">
        <w:r w:rsidR="002844B9" w:rsidDel="001A1C5B">
          <w:delText xml:space="preserve">is </w:delText>
        </w:r>
      </w:del>
      <w:ins w:id="5" w:author="Sambrook,Mark (LAW)" w:date="2016-04-13T21:27:00Z">
        <w:r w:rsidR="001A1C5B">
          <w:t xml:space="preserve">awaits </w:t>
        </w:r>
      </w:ins>
      <w:del w:id="6" w:author="Sambrook,Mark (LAW)" w:date="2016-04-13T21:26:00Z">
        <w:r w:rsidR="002844B9" w:rsidDel="001A1C5B">
          <w:delText xml:space="preserve">it </w:delText>
        </w:r>
      </w:del>
      <w:r w:rsidR="00E81CF2">
        <w:t xml:space="preserve">after death.  </w:t>
      </w:r>
      <w:r w:rsidR="002A1F22">
        <w:t xml:space="preserve">On </w:t>
      </w:r>
      <w:del w:id="7" w:author="Sambrook,Mark (LAW)" w:date="2016-04-13T21:29:00Z">
        <w:r w:rsidR="002A1F22" w:rsidDel="001A1C5B">
          <w:delText>the other</w:delText>
        </w:r>
      </w:del>
      <w:ins w:id="8" w:author="Sambrook,Mark (LAW)" w:date="2016-04-13T21:29:00Z">
        <w:r w:rsidR="001A1C5B">
          <w:t>one</w:t>
        </w:r>
      </w:ins>
      <w:r w:rsidR="002A1F22">
        <w:t xml:space="preserve"> hand, life began as a mystery for </w:t>
      </w:r>
      <w:r w:rsidR="002F167D">
        <w:t xml:space="preserve">religious </w:t>
      </w:r>
      <w:r w:rsidR="002A1F22">
        <w:t xml:space="preserve">believers but </w:t>
      </w:r>
      <w:ins w:id="9" w:author="Sambrook,Mark (LAW)" w:date="2016-04-13T21:30:00Z">
        <w:r w:rsidR="001A1C5B">
          <w:t xml:space="preserve">on the other, </w:t>
        </w:r>
      </w:ins>
      <w:r w:rsidR="002A1F22">
        <w:t>medica</w:t>
      </w:r>
      <w:r w:rsidR="002F167D">
        <w:t xml:space="preserve">l professionals have </w:t>
      </w:r>
      <w:ins w:id="10" w:author="Sambrook,Mark (LAW)" w:date="2016-04-13T21:30:00Z">
        <w:r w:rsidR="001A1C5B">
          <w:t xml:space="preserve">a </w:t>
        </w:r>
      </w:ins>
      <w:r w:rsidR="002F167D">
        <w:t>concrete</w:t>
      </w:r>
      <w:r w:rsidR="00A80E24">
        <w:t xml:space="preserve"> explanation</w:t>
      </w:r>
      <w:r w:rsidR="002A1F22">
        <w:t xml:space="preserve"> that life</w:t>
      </w:r>
      <w:r w:rsidR="002F167D">
        <w:t xml:space="preserve"> or human existence started</w:t>
      </w:r>
      <w:r w:rsidR="00A80E24">
        <w:t xml:space="preserve"> by the combination of two</w:t>
      </w:r>
      <w:r w:rsidR="002A1F22">
        <w:t xml:space="preserve"> different cells from </w:t>
      </w:r>
      <w:r w:rsidR="00A80E24">
        <w:t xml:space="preserve">two </w:t>
      </w:r>
      <w:r w:rsidR="002A1F22">
        <w:t>different individual</w:t>
      </w:r>
      <w:r w:rsidR="002F167D">
        <w:t>s.</w:t>
      </w:r>
      <w:r w:rsidR="002A1F22">
        <w:t xml:space="preserve">  No matter </w:t>
      </w:r>
      <w:del w:id="11" w:author="Sambrook,Mark (LAW)" w:date="2016-04-13T21:30:00Z">
        <w:r w:rsidR="002A1F22" w:rsidDel="001A1C5B">
          <w:delText xml:space="preserve">what </w:delText>
        </w:r>
      </w:del>
      <w:ins w:id="12" w:author="Sambrook,Mark (LAW)" w:date="2016-04-13T21:30:00Z">
        <w:r w:rsidR="001A1C5B">
          <w:t xml:space="preserve">how we </w:t>
        </w:r>
      </w:ins>
      <w:r w:rsidR="002A1F22">
        <w:t>believe life originated, its value is priceless especially when life is young.  However, when life start</w:t>
      </w:r>
      <w:ins w:id="13" w:author="Sambrook,Mark (LAW)" w:date="2016-04-13T21:30:00Z">
        <w:r w:rsidR="001A1C5B">
          <w:t>s</w:t>
        </w:r>
      </w:ins>
      <w:del w:id="14" w:author="Sambrook,Mark (LAW)" w:date="2016-04-13T21:30:00Z">
        <w:r w:rsidR="002A1F22" w:rsidDel="001A1C5B">
          <w:delText>ed</w:delText>
        </w:r>
      </w:del>
      <w:r w:rsidR="002A1F22">
        <w:t xml:space="preserve"> to go down from its peak and start</w:t>
      </w:r>
      <w:ins w:id="15" w:author="Sambrook,Mark (LAW)" w:date="2016-04-13T21:30:00Z">
        <w:r w:rsidR="001A1C5B">
          <w:t>s</w:t>
        </w:r>
      </w:ins>
      <w:del w:id="16" w:author="Sambrook,Mark (LAW)" w:date="2016-04-13T21:30:00Z">
        <w:r w:rsidR="002A1F22" w:rsidDel="001A1C5B">
          <w:delText>ed</w:delText>
        </w:r>
      </w:del>
      <w:r w:rsidR="002A1F22">
        <w:t xml:space="preserve"> to deteriorate, some would call it a misery.  </w:t>
      </w:r>
      <w:r w:rsidR="007D7402">
        <w:t>They sa</w:t>
      </w:r>
      <w:ins w:id="17" w:author="Sambrook,Mark (LAW)" w:date="2016-04-13T21:31:00Z">
        <w:r w:rsidR="001A1C5B">
          <w:t>y</w:t>
        </w:r>
      </w:ins>
      <w:del w:id="18" w:author="Sambrook,Mark (LAW)" w:date="2016-04-13T21:31:00Z">
        <w:r w:rsidR="007D7402" w:rsidDel="001A1C5B">
          <w:delText>id</w:delText>
        </w:r>
      </w:del>
      <w:r w:rsidR="007D7402">
        <w:t xml:space="preserve"> that one’s life is a continu</w:t>
      </w:r>
      <w:ins w:id="19" w:author="Sambrook,Mark (LAW)" w:date="2016-04-13T21:31:00Z">
        <w:r w:rsidR="001A1C5B">
          <w:t>ous</w:t>
        </w:r>
      </w:ins>
      <w:del w:id="20" w:author="Sambrook,Mark (LAW)" w:date="2016-04-13T21:31:00Z">
        <w:r w:rsidR="007D7402" w:rsidDel="001A1C5B">
          <w:delText>es</w:delText>
        </w:r>
      </w:del>
      <w:r w:rsidR="007D7402">
        <w:t xml:space="preserve"> cycle </w:t>
      </w:r>
      <w:r w:rsidR="001C70FC">
        <w:t xml:space="preserve">that </w:t>
      </w:r>
      <w:r w:rsidR="007D7402">
        <w:t>goes around like a wheel</w:t>
      </w:r>
      <w:r w:rsidR="001C70FC">
        <w:t xml:space="preserve">.  This may be true </w:t>
      </w:r>
      <w:del w:id="21" w:author="Sambrook,Mark (LAW)" w:date="2016-04-13T21:31:00Z">
        <w:r w:rsidR="001C70FC" w:rsidDel="001A1C5B">
          <w:delText>to others</w:delText>
        </w:r>
      </w:del>
      <w:ins w:id="22" w:author="Sambrook,Mark (LAW)" w:date="2016-04-13T21:31:00Z">
        <w:r w:rsidR="001A1C5B">
          <w:t>in some</w:t>
        </w:r>
      </w:ins>
      <w:r w:rsidR="001C70FC">
        <w:t xml:space="preserve"> </w:t>
      </w:r>
      <w:ins w:id="23" w:author="Sambrook,Mark (LAW)" w:date="2016-04-13T21:31:00Z">
        <w:r w:rsidR="001A1C5B">
          <w:t xml:space="preserve">cases </w:t>
        </w:r>
      </w:ins>
      <w:r w:rsidR="001C70FC">
        <w:t xml:space="preserve">but </w:t>
      </w:r>
      <w:del w:id="24" w:author="Sambrook,Mark (LAW)" w:date="2016-04-13T21:32:00Z">
        <w:r w:rsidR="001C70FC" w:rsidDel="001A1C5B">
          <w:delText xml:space="preserve">in some cases, </w:delText>
        </w:r>
      </w:del>
      <w:r w:rsidR="001C70FC">
        <w:t xml:space="preserve">others may face a dilemma when their </w:t>
      </w:r>
      <w:r w:rsidR="00FB2B58">
        <w:t xml:space="preserve">wheel </w:t>
      </w:r>
      <w:ins w:id="25" w:author="Sambrook,Mark (LAW)" w:date="2016-04-13T21:33:00Z">
        <w:r w:rsidR="001A1C5B">
          <w:t xml:space="preserve">gets </w:t>
        </w:r>
      </w:ins>
      <w:r w:rsidR="007D7402">
        <w:t>stuck at the bottom as if something is holding</w:t>
      </w:r>
      <w:r w:rsidR="00FB2B58">
        <w:t xml:space="preserve"> it.  </w:t>
      </w:r>
      <w:r w:rsidR="001E547D">
        <w:t>When this time comes</w:t>
      </w:r>
      <w:r w:rsidR="002F167D">
        <w:t xml:space="preserve"> and</w:t>
      </w:r>
      <w:r w:rsidR="001E547D">
        <w:t xml:space="preserve"> when the unimaginable options are only death </w:t>
      </w:r>
      <w:del w:id="26" w:author="Sambrook,Mark (LAW)" w:date="2016-04-13T21:33:00Z">
        <w:r w:rsidR="001E547D" w:rsidDel="00442087">
          <w:delText xml:space="preserve">and </w:delText>
        </w:r>
      </w:del>
      <w:ins w:id="27" w:author="Sambrook,Mark (LAW)" w:date="2016-04-13T21:33:00Z">
        <w:r w:rsidR="00442087">
          <w:t xml:space="preserve">or a </w:t>
        </w:r>
      </w:ins>
      <w:r w:rsidR="001E547D">
        <w:t xml:space="preserve">life full of suffering, who should decide to </w:t>
      </w:r>
      <w:r w:rsidR="00A80E24">
        <w:t>choose</w:t>
      </w:r>
      <w:r w:rsidR="001E547D">
        <w:t xml:space="preserve"> life?  </w:t>
      </w:r>
      <w:r w:rsidR="00A80E24">
        <w:t>Whose right</w:t>
      </w:r>
      <w:r w:rsidR="001E547D">
        <w:t xml:space="preserve"> </w:t>
      </w:r>
      <w:ins w:id="28" w:author="Sambrook,Mark (LAW)" w:date="2016-04-13T21:34:00Z">
        <w:r w:rsidR="00442087">
          <w:t xml:space="preserve">is it </w:t>
        </w:r>
      </w:ins>
      <w:r w:rsidR="001E547D">
        <w:t xml:space="preserve">to decide to die?  </w:t>
      </w:r>
      <w:del w:id="29" w:author="Sambrook,Mark (LAW)" w:date="2016-04-13T21:34:00Z">
        <w:r w:rsidR="00F23210" w:rsidDel="00442087">
          <w:delText xml:space="preserve">Is </w:delText>
        </w:r>
      </w:del>
      <w:ins w:id="30" w:author="Sambrook,Mark (LAW)" w:date="2016-04-13T21:34:00Z">
        <w:r w:rsidR="00442087">
          <w:t xml:space="preserve">Should </w:t>
        </w:r>
      </w:ins>
      <w:r w:rsidR="00F23210">
        <w:t xml:space="preserve">the entitlement </w:t>
      </w:r>
      <w:r w:rsidR="00F23210" w:rsidRPr="00F23210">
        <w:t>of</w:t>
      </w:r>
      <w:ins w:id="31" w:author="Sambrook,Mark (LAW)" w:date="2016-04-13T21:34:00Z">
        <w:r w:rsidR="00442087">
          <w:t xml:space="preserve"> the</w:t>
        </w:r>
      </w:ins>
      <w:r w:rsidR="00F23210" w:rsidRPr="00F23210">
        <w:t xml:space="preserve"> right to die </w:t>
      </w:r>
      <w:del w:id="32" w:author="Sambrook,Mark (LAW)" w:date="2016-04-13T21:34:00Z">
        <w:r w:rsidR="00F23210" w:rsidRPr="00F23210" w:rsidDel="00442087">
          <w:delText xml:space="preserve">must </w:delText>
        </w:r>
      </w:del>
      <w:r w:rsidR="00F23210" w:rsidRPr="00F23210">
        <w:t>be at the sole d</w:t>
      </w:r>
      <w:r w:rsidR="00F23210">
        <w:t xml:space="preserve">iscretion of the bearer of </w:t>
      </w:r>
      <w:ins w:id="33" w:author="Sambrook,Mark (LAW)" w:date="2016-04-13T21:34:00Z">
        <w:r w:rsidR="00442087">
          <w:t xml:space="preserve">that </w:t>
        </w:r>
      </w:ins>
      <w:r w:rsidR="00F23210">
        <w:t>life?</w:t>
      </w:r>
    </w:p>
    <w:p w14:paraId="46FC094D" w14:textId="01E3BAC1" w:rsidR="00633ED3" w:rsidRDefault="005A6D45" w:rsidP="00174DB8">
      <w:r>
        <w:t xml:space="preserve">Disagreement on euthanasia </w:t>
      </w:r>
      <w:del w:id="34" w:author="Sambrook,Mark (LAW)" w:date="2016-04-13T21:36:00Z">
        <w:r w:rsidDel="00442087">
          <w:delText xml:space="preserve">had </w:delText>
        </w:r>
      </w:del>
      <w:r>
        <w:t xml:space="preserve">started many years ago and </w:t>
      </w:r>
      <w:del w:id="35" w:author="Sambrook,Mark (LAW)" w:date="2016-04-13T21:38:00Z">
        <w:r w:rsidDel="00442087">
          <w:delText xml:space="preserve">being </w:delText>
        </w:r>
      </w:del>
      <w:ins w:id="36" w:author="Sambrook,Mark (LAW)" w:date="2016-04-13T21:38:00Z">
        <w:r w:rsidR="00442087">
          <w:t xml:space="preserve">has continued through the </w:t>
        </w:r>
      </w:ins>
      <w:del w:id="37" w:author="Sambrook,Mark (LAW)" w:date="2016-04-13T21:38:00Z">
        <w:r w:rsidDel="00442087">
          <w:delText xml:space="preserve">passed to this </w:delText>
        </w:r>
      </w:del>
      <w:r>
        <w:t>generation</w:t>
      </w:r>
      <w:ins w:id="38" w:author="Sambrook,Mark (LAW)" w:date="2016-04-13T21:38:00Z">
        <w:r w:rsidR="00442087">
          <w:t>s</w:t>
        </w:r>
      </w:ins>
      <w:r>
        <w:t xml:space="preserve">.  </w:t>
      </w:r>
      <w:r w:rsidR="00B45E4C">
        <w:t>According to the article, “Introduction to Euthanasia” by Margaret Haerens on Opposing viewpoints</w:t>
      </w:r>
      <w:r w:rsidR="00012341">
        <w:t>, euthanasia</w:t>
      </w:r>
      <w:r w:rsidR="00B45E4C">
        <w:t xml:space="preserve"> </w:t>
      </w:r>
      <w:del w:id="39" w:author="Sambrook,Mark (LAW)" w:date="2016-04-13T21:39:00Z">
        <w:r w:rsidR="00B45E4C" w:rsidDel="00442087">
          <w:delText xml:space="preserve">is </w:delText>
        </w:r>
      </w:del>
      <w:ins w:id="40" w:author="Sambrook,Mark (LAW)" w:date="2016-04-13T21:39:00Z">
        <w:r w:rsidR="00442087">
          <w:t xml:space="preserve">was </w:t>
        </w:r>
      </w:ins>
      <w:r w:rsidR="00B45E4C">
        <w:t xml:space="preserve">widely used during the ancient cultures particularly </w:t>
      </w:r>
      <w:ins w:id="41" w:author="Sambrook,Mark (LAW)" w:date="2016-04-13T21:39:00Z">
        <w:r w:rsidR="00442087">
          <w:t xml:space="preserve">by </w:t>
        </w:r>
      </w:ins>
      <w:r w:rsidR="00B45E4C">
        <w:t>the Ro</w:t>
      </w:r>
      <w:r w:rsidR="00DF7BB3">
        <w:t>mans and Greek</w:t>
      </w:r>
      <w:ins w:id="42" w:author="Sambrook,Mark (LAW)" w:date="2016-04-13T21:39:00Z">
        <w:r w:rsidR="00442087">
          <w:t>s</w:t>
        </w:r>
      </w:ins>
      <w:r w:rsidR="00DF7BB3">
        <w:t>.  The author</w:t>
      </w:r>
      <w:r w:rsidR="00FE682E">
        <w:t xml:space="preserve"> </w:t>
      </w:r>
      <w:r w:rsidR="00B45E4C">
        <w:t>noted in the article that Romans and Greeks drank lethal poisons when</w:t>
      </w:r>
      <w:r w:rsidR="00FE682E">
        <w:t xml:space="preserve"> they bec</w:t>
      </w:r>
      <w:ins w:id="43" w:author="Sambrook,Mark (LAW)" w:date="2016-04-13T21:39:00Z">
        <w:r w:rsidR="00442087">
          <w:t>a</w:t>
        </w:r>
      </w:ins>
      <w:del w:id="44" w:author="Sambrook,Mark (LAW)" w:date="2016-04-13T21:39:00Z">
        <w:r w:rsidR="00FE682E" w:rsidDel="00442087">
          <w:delText>o</w:delText>
        </w:r>
      </w:del>
      <w:r w:rsidR="00FE682E">
        <w:t>me incapacitated due to injuries, faced with life-limiting illnesses or unbearable pain.</w:t>
      </w:r>
      <w:r w:rsidR="005804F3">
        <w:t xml:space="preserve">  On the o</w:t>
      </w:r>
      <w:r w:rsidR="000F09AD">
        <w:t xml:space="preserve">ther hand, </w:t>
      </w:r>
      <w:r w:rsidR="005804F3">
        <w:t xml:space="preserve">Aristotle and Hippocrates, </w:t>
      </w:r>
      <w:r w:rsidR="00012341">
        <w:t xml:space="preserve">a </w:t>
      </w:r>
      <w:r w:rsidR="005804F3">
        <w:lastRenderedPageBreak/>
        <w:t xml:space="preserve">philosopher and </w:t>
      </w:r>
      <w:r w:rsidR="00012341">
        <w:t>the lat</w:t>
      </w:r>
      <w:ins w:id="45" w:author="Sambrook,Mark (LAW)" w:date="2016-04-13T21:40:00Z">
        <w:r w:rsidR="00442087">
          <w:t>t</w:t>
        </w:r>
      </w:ins>
      <w:r w:rsidR="00012341">
        <w:t>er a physician</w:t>
      </w:r>
      <w:r w:rsidR="005804F3">
        <w:t xml:space="preserve">, were the </w:t>
      </w:r>
      <w:r w:rsidR="006406A9">
        <w:t>two great opposition</w:t>
      </w:r>
      <w:r w:rsidR="00666693">
        <w:t>s</w:t>
      </w:r>
      <w:r w:rsidR="006406A9">
        <w:t xml:space="preserve"> of</w:t>
      </w:r>
      <w:r w:rsidR="00012341">
        <w:t xml:space="preserve"> euthanasia during</w:t>
      </w:r>
      <w:r w:rsidR="005804F3">
        <w:t xml:space="preserve"> that time</w:t>
      </w:r>
      <w:r w:rsidR="000F09AD">
        <w:t xml:space="preserve"> says the article</w:t>
      </w:r>
      <w:r w:rsidR="00012341">
        <w:t xml:space="preserve">.   Aristotle believed that it </w:t>
      </w:r>
      <w:del w:id="46" w:author="Sambrook,Mark (LAW)" w:date="2016-04-13T21:40:00Z">
        <w:r w:rsidR="00012341" w:rsidDel="00442087">
          <w:delText xml:space="preserve">is </w:delText>
        </w:r>
      </w:del>
      <w:ins w:id="47" w:author="Sambrook,Mark (LAW)" w:date="2016-04-13T21:40:00Z">
        <w:r w:rsidR="00442087">
          <w:t xml:space="preserve">was </w:t>
        </w:r>
      </w:ins>
      <w:r w:rsidR="00012341">
        <w:t xml:space="preserve">a cowardly death and an offense against the state while </w:t>
      </w:r>
      <w:r w:rsidR="00666693">
        <w:t>Hippocrates</w:t>
      </w:r>
      <w:r w:rsidR="00012341">
        <w:t xml:space="preserve"> vowed “to do no harm” to any of his patients</w:t>
      </w:r>
      <w:r w:rsidR="00E36A74">
        <w:t>.</w:t>
      </w:r>
      <w:r w:rsidR="006406A9">
        <w:t xml:space="preserve">  </w:t>
      </w:r>
      <w:r w:rsidR="00DA6053">
        <w:t xml:space="preserve">These two </w:t>
      </w:r>
      <w:r w:rsidR="00561C41">
        <w:t>anti-</w:t>
      </w:r>
      <w:r w:rsidR="00DA6053">
        <w:t>arguments are still being use</w:t>
      </w:r>
      <w:ins w:id="48" w:author="Sambrook,Mark (LAW)" w:date="2016-04-13T21:41:00Z">
        <w:r w:rsidR="00442087">
          <w:t>d</w:t>
        </w:r>
      </w:ins>
      <w:r w:rsidR="00DA6053">
        <w:t xml:space="preserve"> </w:t>
      </w:r>
      <w:del w:id="49" w:author="Sambrook,Mark (LAW)" w:date="2016-04-13T21:41:00Z">
        <w:r w:rsidR="00DA6053" w:rsidDel="00442087">
          <w:delText>until today</w:delText>
        </w:r>
      </w:del>
      <w:ins w:id="50" w:author="Sambrook,Mark (LAW)" w:date="2016-04-13T21:41:00Z">
        <w:r w:rsidR="00442087">
          <w:t>to this very day</w:t>
        </w:r>
      </w:ins>
      <w:r w:rsidR="00DA6053">
        <w:t xml:space="preserve"> in many political debates </w:t>
      </w:r>
      <w:r w:rsidR="0074766B">
        <w:t>discussing the legalization of euthanasia</w:t>
      </w:r>
      <w:del w:id="51" w:author="Sambrook,Mark (LAW)" w:date="2016-04-13T21:42:00Z">
        <w:r w:rsidR="0074766B" w:rsidDel="00442087">
          <w:delText xml:space="preserve">.  </w:delText>
        </w:r>
        <w:r w:rsidR="00561C41" w:rsidDel="00442087">
          <w:delText>Though</w:delText>
        </w:r>
      </w:del>
      <w:ins w:id="52" w:author="Sambrook,Mark (LAW)" w:date="2016-04-13T21:42:00Z">
        <w:r w:rsidR="00442087">
          <w:t xml:space="preserve"> although</w:t>
        </w:r>
      </w:ins>
      <w:del w:id="53" w:author="Sambrook,Mark (LAW)" w:date="2016-04-13T21:42:00Z">
        <w:r w:rsidR="00561C41" w:rsidDel="00442087">
          <w:delText>,</w:delText>
        </w:r>
      </w:del>
      <w:r w:rsidR="00561C41">
        <w:t xml:space="preserve"> </w:t>
      </w:r>
      <w:r w:rsidR="00666693">
        <w:t xml:space="preserve">some public viewpoints on this issue </w:t>
      </w:r>
      <w:del w:id="54" w:author="Sambrook,Mark (LAW)" w:date="2016-04-13T21:41:00Z">
        <w:r w:rsidR="00B96FFC" w:rsidDel="00442087">
          <w:delText xml:space="preserve">has </w:delText>
        </w:r>
      </w:del>
      <w:ins w:id="55" w:author="Sambrook,Mark (LAW)" w:date="2016-04-13T21:41:00Z">
        <w:r w:rsidR="00442087">
          <w:t xml:space="preserve">have </w:t>
        </w:r>
      </w:ins>
      <w:r w:rsidR="00666693">
        <w:t>change</w:t>
      </w:r>
      <w:ins w:id="56" w:author="Sambrook,Mark (LAW)" w:date="2016-04-13T21:41:00Z">
        <w:r w:rsidR="00442087">
          <w:t>d</w:t>
        </w:r>
      </w:ins>
      <w:r w:rsidR="00666693">
        <w:t xml:space="preserve"> as </w:t>
      </w:r>
      <w:ins w:id="57" w:author="Sambrook,Mark (LAW)" w:date="2016-04-13T21:41:00Z">
        <w:r w:rsidR="00442087">
          <w:t xml:space="preserve">the </w:t>
        </w:r>
      </w:ins>
      <w:r w:rsidR="00666693">
        <w:t xml:space="preserve">population ages and </w:t>
      </w:r>
      <w:ins w:id="58" w:author="Sambrook,Mark (LAW)" w:date="2016-04-13T21:42:00Z">
        <w:r w:rsidR="00442087">
          <w:t xml:space="preserve">is </w:t>
        </w:r>
      </w:ins>
      <w:ins w:id="59" w:author="Sambrook,Mark (LAW)" w:date="2016-04-13T21:44:00Z">
        <w:r w:rsidR="008C3D99">
          <w:t xml:space="preserve">actually </w:t>
        </w:r>
      </w:ins>
      <w:r w:rsidR="00666693">
        <w:t xml:space="preserve">confronted with these choices, life </w:t>
      </w:r>
      <w:del w:id="60" w:author="Sambrook,Mark (LAW)" w:date="2016-04-13T21:42:00Z">
        <w:r w:rsidR="00666693" w:rsidDel="00442087">
          <w:delText xml:space="preserve">and </w:delText>
        </w:r>
      </w:del>
      <w:ins w:id="61" w:author="Sambrook,Mark (LAW)" w:date="2016-04-13T21:42:00Z">
        <w:r w:rsidR="00442087">
          <w:t xml:space="preserve">or </w:t>
        </w:r>
      </w:ins>
      <w:r w:rsidR="00666693">
        <w:t xml:space="preserve">death.  </w:t>
      </w:r>
    </w:p>
    <w:p w14:paraId="4DFDB207" w14:textId="77777777" w:rsidR="00666693" w:rsidRDefault="00666693" w:rsidP="00174DB8">
      <w:r>
        <w:t xml:space="preserve">Euthanasia is a word </w:t>
      </w:r>
      <w:ins w:id="62" w:author="Sambrook,Mark (LAW)" w:date="2016-04-13T21:44:00Z">
        <w:r w:rsidR="008C3D99">
          <w:t xml:space="preserve">that </w:t>
        </w:r>
      </w:ins>
      <w:r>
        <w:t>originate</w:t>
      </w:r>
      <w:ins w:id="63" w:author="Sambrook,Mark (LAW)" w:date="2016-04-13T21:44:00Z">
        <w:r w:rsidR="008C3D99">
          <w:t>s</w:t>
        </w:r>
      </w:ins>
      <w:del w:id="64" w:author="Sambrook,Mark (LAW)" w:date="2016-04-13T21:44:00Z">
        <w:r w:rsidDel="008C3D99">
          <w:delText>d</w:delText>
        </w:r>
      </w:del>
      <w:r>
        <w:t xml:space="preserve"> from </w:t>
      </w:r>
      <w:del w:id="65" w:author="Sambrook,Mark (LAW)" w:date="2016-04-13T21:45:00Z">
        <w:r w:rsidDel="008C3D99">
          <w:delText xml:space="preserve">the </w:delText>
        </w:r>
      </w:del>
      <w:r>
        <w:t>Greek</w:t>
      </w:r>
      <w:del w:id="66" w:author="Sambrook,Mark (LAW)" w:date="2016-04-13T21:44:00Z">
        <w:r w:rsidDel="008C3D99">
          <w:delText>s</w:delText>
        </w:r>
      </w:del>
      <w:r>
        <w:t xml:space="preserve"> which means “a good death”.</w:t>
      </w:r>
      <w:r w:rsidR="0052576F">
        <w:t xml:space="preserve">  It is s</w:t>
      </w:r>
      <w:r w:rsidR="0042314B">
        <w:t>ometimes called mercy killing and</w:t>
      </w:r>
      <w:r w:rsidR="0052576F">
        <w:t xml:space="preserve"> others w</w:t>
      </w:r>
      <w:r w:rsidR="00BD4C54">
        <w:t>ould call it assisted suicide where</w:t>
      </w:r>
      <w:r w:rsidR="0052576F">
        <w:t xml:space="preserve"> death is initiated by </w:t>
      </w:r>
      <w:r w:rsidR="0042314B">
        <w:t>a third party</w:t>
      </w:r>
      <w:r w:rsidR="0052576F">
        <w:t xml:space="preserve">.  </w:t>
      </w:r>
      <w:ins w:id="67" w:author="Sambrook,Mark (LAW)" w:date="2016-04-13T21:45:00Z">
        <w:r w:rsidR="008C3D99">
          <w:t xml:space="preserve">The </w:t>
        </w:r>
      </w:ins>
      <w:del w:id="68" w:author="Sambrook,Mark (LAW)" w:date="2016-04-13T21:45:00Z">
        <w:r w:rsidR="003237FF" w:rsidDel="008C3D99">
          <w:delText>M</w:delText>
        </w:r>
      </w:del>
      <w:ins w:id="69" w:author="Sambrook,Mark (LAW)" w:date="2016-04-13T21:45:00Z">
        <w:r w:rsidR="008C3D99">
          <w:t>m</w:t>
        </w:r>
      </w:ins>
      <w:r w:rsidR="003237FF">
        <w:t xml:space="preserve">edical definition of this term found in a dictionary, Merriam-Webster, denotes that it is the act or practice of causing or permitting death of hopelessly sick or injured individuals in a relatively painless </w:t>
      </w:r>
      <w:ins w:id="70" w:author="Sambrook,Mark (LAW)" w:date="2016-04-13T21:46:00Z">
        <w:r w:rsidR="008C3D99">
          <w:t xml:space="preserve">way </w:t>
        </w:r>
      </w:ins>
      <w:r w:rsidR="003237FF">
        <w:t xml:space="preserve">for reasons of mercy.  </w:t>
      </w:r>
      <w:r w:rsidR="00B013B7">
        <w:t xml:space="preserve">Even though </w:t>
      </w:r>
      <w:r w:rsidR="006343C6">
        <w:t xml:space="preserve">ancient </w:t>
      </w:r>
      <w:r w:rsidR="00B013B7">
        <w:t xml:space="preserve">Greeks called it </w:t>
      </w:r>
      <w:del w:id="71" w:author="Sambrook,Mark (LAW)" w:date="2016-04-13T21:49:00Z">
        <w:r w:rsidR="00B013B7" w:rsidDel="008C3D99">
          <w:delText xml:space="preserve">as </w:delText>
        </w:r>
      </w:del>
      <w:ins w:id="72" w:author="Sambrook,Mark (LAW)" w:date="2016-04-13T21:49:00Z">
        <w:r w:rsidR="008C3D99">
          <w:t>“</w:t>
        </w:r>
      </w:ins>
      <w:r w:rsidR="00B013B7">
        <w:t>a good death</w:t>
      </w:r>
      <w:ins w:id="73" w:author="Sambrook,Mark (LAW)" w:date="2016-04-13T21:49:00Z">
        <w:r w:rsidR="008C3D99">
          <w:t>”</w:t>
        </w:r>
      </w:ins>
      <w:r w:rsidR="00B013B7">
        <w:t xml:space="preserve"> or </w:t>
      </w:r>
      <w:ins w:id="74" w:author="Sambrook,Mark (LAW)" w:date="2016-04-13T21:49:00Z">
        <w:r w:rsidR="008C3D99">
          <w:t xml:space="preserve">even if </w:t>
        </w:r>
      </w:ins>
      <w:r w:rsidR="00B013B7">
        <w:t xml:space="preserve">there is mercy behind it, conservatives </w:t>
      </w:r>
      <w:ins w:id="75" w:author="Sambrook,Mark (LAW)" w:date="2016-04-13T21:49:00Z">
        <w:r w:rsidR="008C3D99">
          <w:t>and</w:t>
        </w:r>
      </w:ins>
      <w:del w:id="76" w:author="Sambrook,Mark (LAW)" w:date="2016-04-13T21:49:00Z">
        <w:r w:rsidR="00B013B7" w:rsidDel="008C3D99">
          <w:delText>or</w:delText>
        </w:r>
      </w:del>
      <w:r w:rsidR="00B013B7">
        <w:t xml:space="preserve"> some religious group</w:t>
      </w:r>
      <w:ins w:id="77" w:author="Sambrook,Mark (LAW)" w:date="2016-04-13T21:49:00Z">
        <w:r w:rsidR="008C3D99">
          <w:t>s</w:t>
        </w:r>
      </w:ins>
      <w:r w:rsidR="00B013B7">
        <w:t xml:space="preserve"> call</w:t>
      </w:r>
      <w:del w:id="78" w:author="Sambrook,Mark (LAW)" w:date="2016-04-13T21:49:00Z">
        <w:r w:rsidR="00B013B7" w:rsidDel="008C3D99">
          <w:delText>ed</w:delText>
        </w:r>
      </w:del>
      <w:r w:rsidR="00B013B7">
        <w:t xml:space="preserve"> it unethical due to the fact that life is sacred to them and they view sufferings as</w:t>
      </w:r>
      <w:ins w:id="79" w:author="Sambrook,Mark (LAW)" w:date="2016-04-13T21:50:00Z">
        <w:r w:rsidR="008C3D99">
          <w:t xml:space="preserve"> the</w:t>
        </w:r>
      </w:ins>
      <w:r w:rsidR="00B013B7">
        <w:t xml:space="preserve"> counterpart of sin</w:t>
      </w:r>
      <w:r w:rsidR="0042314B">
        <w:t>s</w:t>
      </w:r>
      <w:r w:rsidR="00B013B7">
        <w:t xml:space="preserve"> </w:t>
      </w:r>
      <w:r w:rsidR="0042314B">
        <w:t xml:space="preserve">and a way for an </w:t>
      </w:r>
      <w:r w:rsidR="00B013B7">
        <w:t>individual</w:t>
      </w:r>
      <w:r w:rsidR="0042314B">
        <w:t xml:space="preserve"> to correct his misdeeds. On the other hand, </w:t>
      </w:r>
      <w:r w:rsidR="006343C6">
        <w:t>liberals defined it as a way to show compassion</w:t>
      </w:r>
      <w:del w:id="80" w:author="Sambrook,Mark (LAW)" w:date="2016-04-13T21:51:00Z">
        <w:r w:rsidR="006343C6" w:rsidDel="008C3D99">
          <w:delText>ate</w:delText>
        </w:r>
      </w:del>
      <w:r w:rsidR="006343C6">
        <w:t xml:space="preserve"> to helpless individual</w:t>
      </w:r>
      <w:ins w:id="81" w:author="Sambrook,Mark (LAW)" w:date="2016-04-13T21:51:00Z">
        <w:r w:rsidR="008C3D99">
          <w:t>s who are</w:t>
        </w:r>
      </w:ins>
      <w:r w:rsidR="006343C6">
        <w:t xml:space="preserve"> experiencing the unbearable pain where death is only the cure.  </w:t>
      </w:r>
      <w:r w:rsidR="00B54F74">
        <w:t>Further definitions can be found in many sources and both sides can be equally correct depending on how an individ</w:t>
      </w:r>
      <w:r w:rsidR="008F5FA1">
        <w:t>ual analyze</w:t>
      </w:r>
      <w:ins w:id="82" w:author="Sambrook,Mark (LAW)" w:date="2016-04-13T21:51:00Z">
        <w:r w:rsidR="008C3D99">
          <w:t>s</w:t>
        </w:r>
      </w:ins>
      <w:r w:rsidR="008F5FA1">
        <w:t xml:space="preserve"> and accept</w:t>
      </w:r>
      <w:ins w:id="83" w:author="Sambrook,Mark (LAW)" w:date="2016-04-13T21:51:00Z">
        <w:r w:rsidR="008C3D99">
          <w:t>s</w:t>
        </w:r>
      </w:ins>
      <w:r w:rsidR="008F5FA1">
        <w:t xml:space="preserve"> </w:t>
      </w:r>
      <w:r w:rsidR="00242CFC">
        <w:t>or den</w:t>
      </w:r>
      <w:ins w:id="84" w:author="Sambrook,Mark (LAW)" w:date="2016-04-13T21:51:00Z">
        <w:r w:rsidR="008C3D99">
          <w:t>ies</w:t>
        </w:r>
      </w:ins>
      <w:del w:id="85" w:author="Sambrook,Mark (LAW)" w:date="2016-04-13T21:51:00Z">
        <w:r w:rsidR="00242CFC" w:rsidDel="008C3D99">
          <w:delText>y</w:delText>
        </w:r>
      </w:del>
      <w:r w:rsidR="00242CFC">
        <w:t xml:space="preserve"> </w:t>
      </w:r>
      <w:r w:rsidR="008F5FA1">
        <w:t>the concepts of euthanasia.</w:t>
      </w:r>
    </w:p>
    <w:p w14:paraId="18A39554" w14:textId="678A8365" w:rsidR="00BF4509" w:rsidRDefault="00930CF7" w:rsidP="00174DB8">
      <w:r>
        <w:t xml:space="preserve">Laws governing euthanasia </w:t>
      </w:r>
      <w:del w:id="86" w:author="Sambrook,Mark (LAW)" w:date="2016-04-13T21:52:00Z">
        <w:r w:rsidDel="008C3D99">
          <w:delText xml:space="preserve">are </w:delText>
        </w:r>
      </w:del>
      <w:ins w:id="87" w:author="Sambrook,Mark (LAW)" w:date="2016-04-13T21:52:00Z">
        <w:r w:rsidR="008C3D99">
          <w:t xml:space="preserve">vary </w:t>
        </w:r>
      </w:ins>
      <w:r>
        <w:t xml:space="preserve">widely </w:t>
      </w:r>
      <w:del w:id="88" w:author="Sambrook,Mark (LAW)" w:date="2016-04-13T21:52:00Z">
        <w:r w:rsidDel="008C3D99">
          <w:delText xml:space="preserve">varied </w:delText>
        </w:r>
      </w:del>
      <w:ins w:id="89" w:author="Sambrook,Mark (LAW)" w:date="2016-04-13T21:52:00Z">
        <w:r w:rsidR="008C3D99">
          <w:t xml:space="preserve">from country </w:t>
        </w:r>
      </w:ins>
      <w:r>
        <w:t xml:space="preserve">to </w:t>
      </w:r>
      <w:del w:id="90" w:author="Sambrook,Mark (LAW)" w:date="2016-04-13T21:52:00Z">
        <w:r w:rsidDel="008C3D99">
          <w:delText xml:space="preserve">each </w:delText>
        </w:r>
      </w:del>
      <w:r>
        <w:t xml:space="preserve">country </w:t>
      </w:r>
      <w:del w:id="91" w:author="Sambrook,Mark (LAW)" w:date="2016-04-13T21:52:00Z">
        <w:r w:rsidDel="008C3D99">
          <w:delText xml:space="preserve">who </w:delText>
        </w:r>
      </w:del>
      <w:ins w:id="92" w:author="Sambrook,Mark (LAW)" w:date="2016-04-13T21:52:00Z">
        <w:r w:rsidR="008C3D99">
          <w:t xml:space="preserve">where it has been </w:t>
        </w:r>
      </w:ins>
      <w:r>
        <w:t xml:space="preserve">legalized </w:t>
      </w:r>
      <w:ins w:id="93" w:author="Sambrook,Mark (LAW)" w:date="2016-04-13T21:52:00Z">
        <w:r w:rsidR="008C3D99">
          <w:t xml:space="preserve">and </w:t>
        </w:r>
      </w:ins>
      <w:del w:id="94" w:author="Sambrook,Mark (LAW)" w:date="2016-04-13T21:52:00Z">
        <w:r w:rsidDel="008C3D99">
          <w:delText xml:space="preserve">it </w:delText>
        </w:r>
      </w:del>
      <w:r>
        <w:t>particula</w:t>
      </w:r>
      <w:r w:rsidR="00C11728">
        <w:t xml:space="preserve">rly </w:t>
      </w:r>
      <w:ins w:id="95" w:author="Sambrook,Mark (LAW)" w:date="2016-04-13T21:54:00Z">
        <w:r w:rsidR="00B90C81">
          <w:t xml:space="preserve">concerning </w:t>
        </w:r>
      </w:ins>
      <w:del w:id="96" w:author="Sambrook,Mark (LAW)" w:date="2016-04-13T21:53:00Z">
        <w:r w:rsidR="00C11728" w:rsidDel="008C3D99">
          <w:delText>how they serve it</w:delText>
        </w:r>
      </w:del>
      <w:ins w:id="97" w:author="Sambrook,Mark (LAW)" w:date="2016-04-13T21:53:00Z">
        <w:r w:rsidR="008C3D99">
          <w:t>how it is administered</w:t>
        </w:r>
      </w:ins>
      <w:r w:rsidR="0003377C">
        <w:t>;</w:t>
      </w:r>
      <w:r w:rsidR="00C11728">
        <w:t xml:space="preserve"> active euthanasia where something is given to the patient to die or passive euthanas</w:t>
      </w:r>
      <w:r w:rsidR="0003377C">
        <w:t>ia where they let the terminal</w:t>
      </w:r>
      <w:r w:rsidR="00B96FFC">
        <w:t>ly</w:t>
      </w:r>
      <w:r w:rsidR="00C11728">
        <w:t xml:space="preserve"> ill patient die without any </w:t>
      </w:r>
      <w:r w:rsidR="00873F32">
        <w:t xml:space="preserve">health </w:t>
      </w:r>
      <w:r w:rsidR="00C11728">
        <w:t>intervention</w:t>
      </w:r>
      <w:r>
        <w:t>.</w:t>
      </w:r>
      <w:r w:rsidR="00C11728">
        <w:t xml:space="preserve">  </w:t>
      </w:r>
      <w:r>
        <w:t xml:space="preserve">  As of October 2015, </w:t>
      </w:r>
      <w:r w:rsidR="00FE1FE6">
        <w:t xml:space="preserve">European countries </w:t>
      </w:r>
      <w:r w:rsidR="00FE1FE6">
        <w:lastRenderedPageBreak/>
        <w:t xml:space="preserve">such as Netherlands, Belgium, Ireland, and Luxembourg and Columbia </w:t>
      </w:r>
      <w:del w:id="98" w:author="Sambrook,Mark (LAW)" w:date="2016-04-13T21:55:00Z">
        <w:r w:rsidR="00FE1FE6" w:rsidDel="00B90C81">
          <w:delText xml:space="preserve">from </w:delText>
        </w:r>
      </w:del>
      <w:ins w:id="99" w:author="Sambrook,Mark (LAW)" w:date="2016-04-13T21:55:00Z">
        <w:r w:rsidR="00B90C81">
          <w:t xml:space="preserve">in </w:t>
        </w:r>
      </w:ins>
      <w:r w:rsidR="00FE1FE6">
        <w:t>South America had legalized human euthanasia according to Wikipedia.  Furth</w:t>
      </w:r>
      <w:r w:rsidR="0019239B">
        <w:t xml:space="preserve">ermore, assisted suicide on one </w:t>
      </w:r>
      <w:r w:rsidR="00FE1FE6">
        <w:t xml:space="preserve">hand is fully implemented in countries like Switzerland, Germany, Japan, Albania, Canada (as of Feb 2015, euthanasia/assisted suicide has been approved by Canada’s Supreme Court pending </w:t>
      </w:r>
      <w:del w:id="100" w:author="Sambrook,Mark (LAW)" w:date="2016-04-13T21:55:00Z">
        <w:r w:rsidR="00FE1FE6" w:rsidDel="00B90C81">
          <w:delText xml:space="preserve">for </w:delText>
        </w:r>
      </w:del>
      <w:r w:rsidR="00FE1FE6">
        <w:t xml:space="preserve">drafting the laws and policies </w:t>
      </w:r>
      <w:del w:id="101" w:author="Sambrook,Mark (LAW)" w:date="2016-04-13T21:56:00Z">
        <w:r w:rsidR="00FE1FE6" w:rsidDel="00B90C81">
          <w:delText xml:space="preserve">pending </w:delText>
        </w:r>
      </w:del>
      <w:ins w:id="102" w:author="Sambrook,Mark (LAW)" w:date="2016-04-13T21:56:00Z">
        <w:r w:rsidR="00B90C81">
          <w:t xml:space="preserve">for </w:t>
        </w:r>
      </w:ins>
      <w:r w:rsidR="00FE1FE6">
        <w:t>its implementation) and some US States like Washington, Oregon, Vermont, New Mexico, Montana and California (effective January 1, 2016).</w:t>
      </w:r>
      <w:r w:rsidR="00A806CD">
        <w:t xml:space="preserve"> </w:t>
      </w:r>
      <w:del w:id="103" w:author="Sambrook,Mark (LAW)" w:date="2016-04-13T21:56:00Z">
        <w:r w:rsidR="00BD4C54" w:rsidDel="00B90C81">
          <w:delText xml:space="preserve">Either </w:delText>
        </w:r>
      </w:del>
      <w:ins w:id="104" w:author="Sambrook,Mark (LAW)" w:date="2016-04-13T21:56:00Z">
        <w:r w:rsidR="00B90C81">
          <w:t xml:space="preserve">Whether </w:t>
        </w:r>
      </w:ins>
      <w:r w:rsidR="00BD4C54">
        <w:t>it</w:t>
      </w:r>
      <w:ins w:id="105" w:author="Sambrook,Mark (LAW)" w:date="2016-04-13T21:56:00Z">
        <w:r w:rsidR="00B90C81">
          <w:t xml:space="preserve"> is</w:t>
        </w:r>
      </w:ins>
      <w:del w:id="106" w:author="Sambrook,Mark (LAW)" w:date="2016-04-13T21:56:00Z">
        <w:r w:rsidR="00BD4C54" w:rsidDel="00B90C81">
          <w:delText>’s</w:delText>
        </w:r>
      </w:del>
      <w:r w:rsidR="00BD4C54">
        <w:t xml:space="preserve"> an assisted suicide or euthanasia</w:t>
      </w:r>
      <w:r w:rsidR="00873F32">
        <w:t xml:space="preserve"> (passive or active)</w:t>
      </w:r>
      <w:r w:rsidR="00BD4C54">
        <w:t xml:space="preserve">, </w:t>
      </w:r>
      <w:ins w:id="107" w:author="Sambrook,Mark (LAW)" w:date="2016-04-13T21:57:00Z">
        <w:r w:rsidR="00B90C81">
          <w:t xml:space="preserve">the </w:t>
        </w:r>
      </w:ins>
      <w:r w:rsidR="00BD4C54">
        <w:t xml:space="preserve">common denominator of those countries </w:t>
      </w:r>
      <w:del w:id="108" w:author="Sambrook,Mark (LAW)" w:date="2016-04-13T21:57:00Z">
        <w:r w:rsidR="00BD4C54" w:rsidDel="00B90C81">
          <w:delText xml:space="preserve">who </w:delText>
        </w:r>
      </w:del>
      <w:ins w:id="109" w:author="Sambrook,Mark (LAW)" w:date="2016-04-13T21:57:00Z">
        <w:r w:rsidR="00B90C81">
          <w:t xml:space="preserve">that have </w:t>
        </w:r>
      </w:ins>
      <w:r w:rsidR="00BD4C54">
        <w:t xml:space="preserve">legalized it is that </w:t>
      </w:r>
      <w:ins w:id="110" w:author="Sambrook,Mark (LAW)" w:date="2016-04-13T21:57:00Z">
        <w:r w:rsidR="00B90C81">
          <w:t xml:space="preserve">the </w:t>
        </w:r>
      </w:ins>
      <w:r w:rsidR="00BD4C54">
        <w:t xml:space="preserve">patient is </w:t>
      </w:r>
      <w:r w:rsidR="00DF7BB3">
        <w:t xml:space="preserve">at his </w:t>
      </w:r>
      <w:r w:rsidR="0003377C">
        <w:t>end-of-lif</w:t>
      </w:r>
      <w:r w:rsidR="003E4068">
        <w:t>e</w:t>
      </w:r>
      <w:r w:rsidR="00BD4C54">
        <w:t xml:space="preserve"> stage with unbearable pain</w:t>
      </w:r>
      <w:r w:rsidR="00DF7BB3">
        <w:t xml:space="preserve"> and most importantly gave </w:t>
      </w:r>
      <w:del w:id="111" w:author="Sambrook,Mark (LAW)" w:date="2016-04-13T21:57:00Z">
        <w:r w:rsidR="00DF7BB3" w:rsidDel="00B90C81">
          <w:delText>a</w:delText>
        </w:r>
        <w:r w:rsidR="00BD4C54" w:rsidDel="00B90C81">
          <w:delText xml:space="preserve"> </w:delText>
        </w:r>
      </w:del>
      <w:r w:rsidR="00BD4C54">
        <w:t xml:space="preserve">consent.  </w:t>
      </w:r>
      <w:r w:rsidR="006A3E60">
        <w:t xml:space="preserve">On the other hand, </w:t>
      </w:r>
      <w:ins w:id="112" w:author="Sambrook,Mark (LAW)" w:date="2016-04-13T21:58:00Z">
        <w:r w:rsidR="00B90C81">
          <w:t xml:space="preserve">in </w:t>
        </w:r>
      </w:ins>
      <w:r w:rsidR="006A3E60">
        <w:t>conservative countries like the Philippines</w:t>
      </w:r>
      <w:r w:rsidR="00B712D1">
        <w:t>, euthanasia is forbidden and</w:t>
      </w:r>
      <w:r w:rsidR="006A3E60">
        <w:t xml:space="preserve"> ha</w:t>
      </w:r>
      <w:ins w:id="113" w:author="Sambrook,Mark (LAW)" w:date="2016-04-13T21:58:00Z">
        <w:r w:rsidR="00B90C81">
          <w:t>s</w:t>
        </w:r>
      </w:ins>
      <w:del w:id="114" w:author="Sambrook,Mark (LAW)" w:date="2016-04-13T21:58:00Z">
        <w:r w:rsidR="006A3E60" w:rsidDel="00B90C81">
          <w:delText>ve</w:delText>
        </w:r>
      </w:del>
      <w:r w:rsidR="006A3E60">
        <w:t xml:space="preserve"> a strong op</w:t>
      </w:r>
      <w:r w:rsidR="00B712D1">
        <w:t xml:space="preserve">position for any legislation </w:t>
      </w:r>
      <w:r w:rsidR="006A3E60">
        <w:t xml:space="preserve">due to the active presence of </w:t>
      </w:r>
      <w:ins w:id="115" w:author="Sambrook,Mark (LAW)" w:date="2016-04-13T21:58:00Z">
        <w:r w:rsidR="00B90C81">
          <w:t xml:space="preserve">the </w:t>
        </w:r>
      </w:ins>
      <w:r w:rsidR="006A3E60">
        <w:t xml:space="preserve">catholic church in this country.  </w:t>
      </w:r>
      <w:r w:rsidR="009211E3">
        <w:t xml:space="preserve">In </w:t>
      </w:r>
      <w:del w:id="116" w:author="Sambrook,Mark (LAW)" w:date="2016-04-13T21:58:00Z">
        <w:r w:rsidR="009211E3" w:rsidDel="00B90C81">
          <w:delText xml:space="preserve">opposite </w:delText>
        </w:r>
      </w:del>
      <w:ins w:id="117" w:author="Sambrook,Mark (LAW)" w:date="2016-04-13T21:58:00Z">
        <w:r w:rsidR="00B90C81">
          <w:t xml:space="preserve">contrast </w:t>
        </w:r>
      </w:ins>
      <w:r w:rsidR="009211E3">
        <w:t>to the Philippines</w:t>
      </w:r>
      <w:r w:rsidR="00B712D1">
        <w:t xml:space="preserve">, </w:t>
      </w:r>
      <w:r w:rsidR="006A3E60">
        <w:t xml:space="preserve">India and Israel where religions are also strong </w:t>
      </w:r>
      <w:del w:id="118" w:author="Sambrook,Mark (LAW)" w:date="2016-04-13T21:59:00Z">
        <w:r w:rsidR="006A3E60" w:rsidDel="00B90C81">
          <w:delText xml:space="preserve">and </w:delText>
        </w:r>
      </w:del>
      <w:ins w:id="119" w:author="Sambrook,Mark (LAW)" w:date="2016-04-13T21:59:00Z">
        <w:r w:rsidR="00B90C81">
          <w:t xml:space="preserve">but where </w:t>
        </w:r>
      </w:ins>
      <w:r w:rsidR="006A3E60">
        <w:t xml:space="preserve">no </w:t>
      </w:r>
      <w:del w:id="120" w:author="Sambrook,Mark (LAW)" w:date="2016-04-13T21:59:00Z">
        <w:r w:rsidR="006A3E60" w:rsidDel="00B90C81">
          <w:delText xml:space="preserve">existence of </w:delText>
        </w:r>
      </w:del>
      <w:r w:rsidR="006A3E60">
        <w:t>laws on euthanasia</w:t>
      </w:r>
      <w:ins w:id="121" w:author="Sambrook,Mark (LAW)" w:date="2016-04-13T21:59:00Z">
        <w:r w:rsidR="00B90C81">
          <w:t xml:space="preserve"> exist</w:t>
        </w:r>
      </w:ins>
      <w:r w:rsidR="006A3E60">
        <w:t xml:space="preserve">, </w:t>
      </w:r>
      <w:del w:id="122" w:author="Sambrook,Mark (LAW)" w:date="2016-04-13T22:00:00Z">
        <w:r w:rsidR="006A3E60" w:rsidDel="00B90C81">
          <w:delText xml:space="preserve">both countries doesn’t criminalize any </w:delText>
        </w:r>
      </w:del>
      <w:r w:rsidR="006A3E60">
        <w:t xml:space="preserve">passive euthanasia </w:t>
      </w:r>
      <w:ins w:id="123" w:author="Sambrook,Mark (LAW)" w:date="2016-04-13T22:00:00Z">
        <w:r w:rsidR="00B90C81">
          <w:t>has not been</w:t>
        </w:r>
      </w:ins>
      <w:ins w:id="124" w:author="Sambrook,Mark (LAW)" w:date="2016-04-13T21:59:00Z">
        <w:r w:rsidR="00B90C81">
          <w:t xml:space="preserve"> criminalized </w:t>
        </w:r>
      </w:ins>
      <w:r w:rsidR="00B712D1">
        <w:t>as long</w:t>
      </w:r>
      <w:r w:rsidR="00962319">
        <w:t xml:space="preserve"> as </w:t>
      </w:r>
      <w:ins w:id="125" w:author="Sambrook,Mark (LAW)" w:date="2016-04-13T22:00:00Z">
        <w:r w:rsidR="00B90C81">
          <w:t xml:space="preserve">certain </w:t>
        </w:r>
      </w:ins>
      <w:r w:rsidR="00962319">
        <w:t xml:space="preserve">conditions </w:t>
      </w:r>
      <w:del w:id="126" w:author="Sambrook,Mark (LAW)" w:date="2016-04-13T22:00:00Z">
        <w:r w:rsidR="00962319" w:rsidDel="00B90C81">
          <w:delText xml:space="preserve">were </w:delText>
        </w:r>
      </w:del>
      <w:ins w:id="127" w:author="Sambrook,Mark (LAW)" w:date="2016-04-13T22:00:00Z">
        <w:r w:rsidR="00B90C81">
          <w:t xml:space="preserve">are </w:t>
        </w:r>
      </w:ins>
      <w:r w:rsidR="00962319">
        <w:t xml:space="preserve">met like </w:t>
      </w:r>
      <w:ins w:id="128" w:author="Sambrook,Mark (LAW)" w:date="2016-04-13T22:00:00Z">
        <w:r w:rsidR="00B90C81">
          <w:t xml:space="preserve">the </w:t>
        </w:r>
      </w:ins>
      <w:r w:rsidR="00BF4509">
        <w:t xml:space="preserve">patient </w:t>
      </w:r>
      <w:r w:rsidR="00CE405D">
        <w:t xml:space="preserve">is </w:t>
      </w:r>
      <w:r w:rsidR="00BF4509">
        <w:t xml:space="preserve">in </w:t>
      </w:r>
      <w:ins w:id="129" w:author="Sambrook,Mark (LAW)" w:date="2016-04-13T22:00:00Z">
        <w:r w:rsidR="00B90C81">
          <w:t xml:space="preserve">a </w:t>
        </w:r>
      </w:ins>
      <w:r w:rsidR="00BF4509">
        <w:t>permanen</w:t>
      </w:r>
      <w:r w:rsidR="00CE405D">
        <w:t xml:space="preserve">t vegetative state </w:t>
      </w:r>
      <w:del w:id="130" w:author="Sambrook,Mark (LAW)" w:date="2016-04-13T22:01:00Z">
        <w:r w:rsidR="00CE405D" w:rsidDel="00B90C81">
          <w:delText xml:space="preserve">and </w:delText>
        </w:r>
      </w:del>
      <w:ins w:id="131" w:author="Sambrook,Mark (LAW)" w:date="2016-04-13T22:01:00Z">
        <w:r w:rsidR="00B90C81">
          <w:t xml:space="preserve">or </w:t>
        </w:r>
      </w:ins>
      <w:ins w:id="132" w:author="Jesus Jr Ancheta" w:date="2016-04-13T21:54:00Z">
        <w:r w:rsidR="00A95337">
          <w:t xml:space="preserve">the patient </w:t>
        </w:r>
      </w:ins>
      <w:r w:rsidR="00CE405D">
        <w:t>ask</w:t>
      </w:r>
      <w:ins w:id="133" w:author="Sambrook,Mark (LAW)" w:date="2016-04-13T22:01:00Z">
        <w:r w:rsidR="00B90C81">
          <w:t>s</w:t>
        </w:r>
      </w:ins>
      <w:r w:rsidR="00CE405D">
        <w:t xml:space="preserve"> for it</w:t>
      </w:r>
      <w:r w:rsidR="00BF4509">
        <w:t>.</w:t>
      </w:r>
      <w:r w:rsidR="009211E3">
        <w:t xml:space="preserve">  </w:t>
      </w:r>
    </w:p>
    <w:p w14:paraId="56A488BD" w14:textId="789FC11C" w:rsidR="00B96FFC" w:rsidRDefault="00B96FFC" w:rsidP="00174DB8">
      <w:r>
        <w:t>According to research conducted last 22 October 2015 by Statistics Brain Research Institute, 86% of public support</w:t>
      </w:r>
      <w:del w:id="134" w:author="Sambrook,Mark (LAW)" w:date="2016-04-13T22:01:00Z">
        <w:r w:rsidDel="00B90C81">
          <w:delText>s</w:delText>
        </w:r>
      </w:del>
      <w:r>
        <w:t xml:space="preserve"> euthanasia for patients </w:t>
      </w:r>
      <w:ins w:id="135" w:author="Sambrook,Mark (LAW)" w:date="2016-04-13T22:01:00Z">
        <w:r w:rsidR="00B90C81">
          <w:t xml:space="preserve">who are </w:t>
        </w:r>
      </w:ins>
      <w:del w:id="136" w:author="Sambrook,Mark (LAW)" w:date="2016-04-13T22:01:00Z">
        <w:r w:rsidDel="00B90C81">
          <w:delText xml:space="preserve">under </w:delText>
        </w:r>
      </w:del>
      <w:ins w:id="137" w:author="Sambrook,Mark (LAW)" w:date="2016-04-13T22:01:00Z">
        <w:r w:rsidR="00B90C81">
          <w:t xml:space="preserve">in the </w:t>
        </w:r>
      </w:ins>
      <w:r>
        <w:t xml:space="preserve">final stage of their life due to incurable diseases and </w:t>
      </w:r>
      <w:ins w:id="138" w:author="Sambrook,Mark (LAW)" w:date="2016-04-13T22:01:00Z">
        <w:r w:rsidR="00B90C81">
          <w:t xml:space="preserve">have </w:t>
        </w:r>
      </w:ins>
      <w:r>
        <w:t xml:space="preserve">no means of recovery or </w:t>
      </w:r>
      <w:ins w:id="139" w:author="Sambrook,Mark (LAW)" w:date="2016-04-13T22:02:00Z">
        <w:r w:rsidR="00B90C81">
          <w:t xml:space="preserve">for </w:t>
        </w:r>
      </w:ins>
      <w:r>
        <w:t xml:space="preserve">patients </w:t>
      </w:r>
      <w:del w:id="140" w:author="Sambrook,Mark (LAW)" w:date="2016-04-13T22:01:00Z">
        <w:r w:rsidDel="00B90C81">
          <w:delText xml:space="preserve">under </w:delText>
        </w:r>
      </w:del>
      <w:ins w:id="141" w:author="Sambrook,Mark (LAW)" w:date="2016-04-13T22:01:00Z">
        <w:r w:rsidR="00B90C81">
          <w:t xml:space="preserve">on </w:t>
        </w:r>
      </w:ins>
      <w:r>
        <w:t xml:space="preserve">life support.  </w:t>
      </w:r>
      <w:r w:rsidR="00D228A5">
        <w:t xml:space="preserve">In the same study, 54% of medical practitioners </w:t>
      </w:r>
      <w:ins w:id="142" w:author="Sambrook,Mark (LAW)" w:date="2016-04-13T22:02:00Z">
        <w:r w:rsidR="00B90C81">
          <w:t xml:space="preserve">are </w:t>
        </w:r>
      </w:ins>
      <w:r w:rsidR="00D228A5">
        <w:t xml:space="preserve">in favor </w:t>
      </w:r>
      <w:del w:id="143" w:author="Sambrook,Mark (LAW)" w:date="2016-04-13T22:02:00Z">
        <w:r w:rsidR="00D228A5" w:rsidDel="00B90C81">
          <w:delText xml:space="preserve">in </w:delText>
        </w:r>
      </w:del>
      <w:ins w:id="144" w:author="Sambrook,Mark (LAW)" w:date="2016-04-13T22:02:00Z">
        <w:r w:rsidR="00B90C81">
          <w:t xml:space="preserve">of </w:t>
        </w:r>
      </w:ins>
      <w:r w:rsidR="00D228A5">
        <w:t xml:space="preserve">giving their patients the right to die as the last </w:t>
      </w:r>
      <w:r w:rsidR="00460BA8">
        <w:t xml:space="preserve">medical </w:t>
      </w:r>
      <w:r w:rsidR="00ED5346">
        <w:t>option</w:t>
      </w:r>
      <w:r w:rsidR="00D228A5">
        <w:t>.</w:t>
      </w:r>
      <w:r w:rsidR="00AE48B4">
        <w:t xml:space="preserve">  In US alone, more Americans </w:t>
      </w:r>
      <w:ins w:id="145" w:author="Sambrook,Mark (LAW)" w:date="2016-04-13T22:03:00Z">
        <w:r w:rsidR="00B90C81">
          <w:t xml:space="preserve">who </w:t>
        </w:r>
      </w:ins>
      <w:r w:rsidR="00AE48B4">
        <w:t xml:space="preserve">participated in this study gave their approval for euthanasia at 42% while only 37% opposed </w:t>
      </w:r>
      <w:ins w:id="146" w:author="Sambrook,Mark (LAW)" w:date="2016-04-13T22:02:00Z">
        <w:r w:rsidR="00B90C81">
          <w:t xml:space="preserve">it </w:t>
        </w:r>
      </w:ins>
      <w:r w:rsidR="00AE48B4">
        <w:t xml:space="preserve">and the remaining 22% </w:t>
      </w:r>
      <w:del w:id="147" w:author="Sambrook,Mark (LAW)" w:date="2016-04-13T22:03:00Z">
        <w:r w:rsidR="00AE48B4" w:rsidDel="00B90C81">
          <w:delText xml:space="preserve">are </w:delText>
        </w:r>
      </w:del>
      <w:ins w:id="148" w:author="Sambrook,Mark (LAW)" w:date="2016-04-13T22:03:00Z">
        <w:r w:rsidR="00B90C81">
          <w:t xml:space="preserve">were </w:t>
        </w:r>
      </w:ins>
      <w:r w:rsidR="00AE48B4">
        <w:t>unsure.</w:t>
      </w:r>
      <w:r w:rsidR="00107898">
        <w:t xml:space="preserve"> </w:t>
      </w:r>
      <w:del w:id="149" w:author="Sambrook,Mark (LAW)" w:date="2016-04-13T22:04:00Z">
        <w:r w:rsidR="00107898" w:rsidDel="00F600B4">
          <w:delText xml:space="preserve">By </w:delText>
        </w:r>
      </w:del>
      <w:ins w:id="150" w:author="Sambrook,Mark (LAW)" w:date="2016-04-13T22:04:00Z">
        <w:r w:rsidR="00F600B4">
          <w:t xml:space="preserve">According to </w:t>
        </w:r>
      </w:ins>
      <w:r w:rsidR="00107898">
        <w:t>th</w:t>
      </w:r>
      <w:r w:rsidR="00CE405D">
        <w:t xml:space="preserve">is data alone, understanding </w:t>
      </w:r>
      <w:r w:rsidR="00107898">
        <w:t>the real issue of euthanasia is becoming</w:t>
      </w:r>
      <w:ins w:id="151" w:author="Jesus Jr Ancheta" w:date="2016-04-13T21:56:00Z">
        <w:r w:rsidR="00A95337">
          <w:t xml:space="preserve"> </w:t>
        </w:r>
      </w:ins>
      <w:del w:id="152" w:author="Jesus Jr Ancheta" w:date="2016-04-13T21:56:00Z">
        <w:r w:rsidR="00107898" w:rsidDel="00A95337">
          <w:delText xml:space="preserve"> </w:delText>
        </w:r>
        <w:r w:rsidR="00ED5346" w:rsidDel="00A95337">
          <w:delText xml:space="preserve">more </w:delText>
        </w:r>
      </w:del>
      <w:r w:rsidR="00ED5346">
        <w:t>clear</w:t>
      </w:r>
      <w:ins w:id="153" w:author="Jesus Jr Ancheta" w:date="2016-04-13T21:56:00Z">
        <w:r w:rsidR="00A95337">
          <w:t>er</w:t>
        </w:r>
      </w:ins>
      <w:r w:rsidR="00ED5346">
        <w:t xml:space="preserve"> to most individual</w:t>
      </w:r>
      <w:ins w:id="154" w:author="Sambrook,Mark (LAW)" w:date="2016-04-13T22:03:00Z">
        <w:r w:rsidR="00B90C81">
          <w:t>s</w:t>
        </w:r>
      </w:ins>
      <w:r w:rsidR="00ED5346">
        <w:t xml:space="preserve"> and </w:t>
      </w:r>
      <w:ins w:id="155" w:author="Sambrook,Mark (LAW)" w:date="2016-04-13T22:04:00Z">
        <w:r w:rsidR="00F600B4">
          <w:t xml:space="preserve">they seem to be </w:t>
        </w:r>
      </w:ins>
      <w:r w:rsidR="00ED5346">
        <w:t>starting to accept it</w:t>
      </w:r>
      <w:ins w:id="156" w:author="Sambrook,Mark (LAW)" w:date="2016-04-13T22:06:00Z">
        <w:r w:rsidR="00F600B4">
          <w:t xml:space="preserve"> </w:t>
        </w:r>
        <w:r w:rsidR="00F600B4">
          <w:lastRenderedPageBreak/>
          <w:t>more</w:t>
        </w:r>
      </w:ins>
      <w:r w:rsidR="00ED5346">
        <w:t>.  On the other hand</w:t>
      </w:r>
      <w:r w:rsidR="00107898">
        <w:t xml:space="preserve">, </w:t>
      </w:r>
      <w:del w:id="157" w:author="Sambrook,Mark (LAW)" w:date="2016-04-13T22:06:00Z">
        <w:r w:rsidR="00107898" w:rsidDel="00F600B4">
          <w:delText xml:space="preserve">whose </w:delText>
        </w:r>
      </w:del>
      <w:ins w:id="158" w:author="Sambrook,Mark (LAW)" w:date="2016-04-13T22:06:00Z">
        <w:r w:rsidR="00F600B4">
          <w:t xml:space="preserve">the </w:t>
        </w:r>
      </w:ins>
      <w:r w:rsidR="00107898">
        <w:t xml:space="preserve">right to </w:t>
      </w:r>
      <w:del w:id="159" w:author="Sambrook,Mark (LAW)" w:date="2016-04-13T22:06:00Z">
        <w:r w:rsidR="00107898" w:rsidDel="00F600B4">
          <w:delText>dictate to receive</w:delText>
        </w:r>
      </w:del>
      <w:ins w:id="160" w:author="Sambrook,Mark (LAW)" w:date="2016-04-13T22:06:00Z">
        <w:r w:rsidR="00F600B4">
          <w:t>demand</w:t>
        </w:r>
      </w:ins>
      <w:r w:rsidR="00107898">
        <w:t xml:space="preserve"> death is still a big issue for countries </w:t>
      </w:r>
      <w:del w:id="161" w:author="Sambrook,Mark (LAW)" w:date="2016-04-13T22:06:00Z">
        <w:r w:rsidR="00107898" w:rsidDel="00F600B4">
          <w:delText>who doesn’t</w:delText>
        </w:r>
      </w:del>
      <w:ins w:id="162" w:author="Sambrook,Mark (LAW)" w:date="2016-04-13T22:06:00Z">
        <w:r w:rsidR="00F600B4">
          <w:t>that do not</w:t>
        </w:r>
      </w:ins>
      <w:r w:rsidR="00107898">
        <w:t xml:space="preserve"> recognize and </w:t>
      </w:r>
      <w:del w:id="163" w:author="Sambrook,Mark (LAW)" w:date="2016-04-13T22:07:00Z">
        <w:r w:rsidR="00460BA8" w:rsidDel="00F600B4">
          <w:delText xml:space="preserve">put </w:delText>
        </w:r>
      </w:del>
      <w:ins w:id="164" w:author="Sambrook,Mark (LAW)" w:date="2016-04-13T22:07:00Z">
        <w:r w:rsidR="00F600B4">
          <w:t xml:space="preserve">legislate for </w:t>
        </w:r>
      </w:ins>
      <w:r w:rsidR="00107898">
        <w:t>euthanasia</w:t>
      </w:r>
      <w:del w:id="165" w:author="Sambrook,Mark (LAW)" w:date="2016-04-13T22:07:00Z">
        <w:r w:rsidR="00107898" w:rsidDel="00F600B4">
          <w:delText xml:space="preserve"> into law</w:delText>
        </w:r>
      </w:del>
      <w:r w:rsidR="00107898">
        <w:t>.</w:t>
      </w:r>
    </w:p>
    <w:p w14:paraId="011E909B" w14:textId="139E32DC" w:rsidR="00171D8A" w:rsidRDefault="00FE18D5" w:rsidP="00174DB8">
      <w:r>
        <w:t xml:space="preserve">As death is irreversible, people would like to preserve </w:t>
      </w:r>
      <w:ins w:id="166" w:author="Sambrook,Mark (LAW)" w:date="2016-04-13T22:07:00Z">
        <w:r w:rsidR="00F600B4">
          <w:t xml:space="preserve">the </w:t>
        </w:r>
      </w:ins>
      <w:r>
        <w:t>life of their love</w:t>
      </w:r>
      <w:ins w:id="167" w:author="Sambrook,Mark (LAW)" w:date="2016-04-13T22:07:00Z">
        <w:r w:rsidR="00F600B4">
          <w:t>d</w:t>
        </w:r>
      </w:ins>
      <w:r>
        <w:t xml:space="preserve"> ones no matter the cost.  Individuals who oppose</w:t>
      </w:r>
      <w:del w:id="168" w:author="Sambrook,Mark (LAW)" w:date="2016-04-13T22:08:00Z">
        <w:r w:rsidDel="00F600B4">
          <w:delText>d</w:delText>
        </w:r>
      </w:del>
      <w:r>
        <w:t xml:space="preserve"> euthanasia </w:t>
      </w:r>
      <w:r w:rsidR="00ED5346">
        <w:t xml:space="preserve">always </w:t>
      </w:r>
      <w:ins w:id="169" w:author="Sambrook,Mark (LAW)" w:date="2016-04-13T22:08:00Z">
        <w:r w:rsidR="00F600B4">
          <w:t xml:space="preserve">tend to </w:t>
        </w:r>
      </w:ins>
      <w:r w:rsidR="00ED5346">
        <w:t>argue</w:t>
      </w:r>
      <w:r w:rsidR="009474A1">
        <w:t xml:space="preserve"> </w:t>
      </w:r>
      <w:r w:rsidR="00DD2F42">
        <w:t>the same principle as above or the one they call</w:t>
      </w:r>
      <w:del w:id="170" w:author="Sambrook,Mark (LAW)" w:date="2016-04-13T22:08:00Z">
        <w:r w:rsidR="00DD2F42" w:rsidDel="00F600B4">
          <w:delText>ed</w:delText>
        </w:r>
      </w:del>
      <w:r w:rsidR="00DD2F42">
        <w:t xml:space="preserve"> the value of life.  They</w:t>
      </w:r>
      <w:r w:rsidR="009474A1">
        <w:t xml:space="preserve"> question </w:t>
      </w:r>
      <w:del w:id="171" w:author="Sambrook,Mark (LAW)" w:date="2016-04-13T22:09:00Z">
        <w:r w:rsidR="009474A1" w:rsidDel="00F600B4">
          <w:delText xml:space="preserve">about </w:delText>
        </w:r>
      </w:del>
      <w:ins w:id="172" w:author="Sambrook,Mark (LAW)" w:date="2016-04-13T22:09:00Z">
        <w:r w:rsidR="00F600B4">
          <w:t xml:space="preserve">the </w:t>
        </w:r>
        <w:del w:id="173" w:author="Jesus Jr Ancheta" w:date="2016-04-13T21:57:00Z">
          <w:r w:rsidR="00F600B4" w:rsidDel="00A95337">
            <w:delText xml:space="preserve"> </w:delText>
          </w:r>
        </w:del>
      </w:ins>
      <w:r w:rsidR="009474A1">
        <w:t>morality on how to justify the reason to end the life of one person.</w:t>
      </w:r>
      <w:r w:rsidR="00686428">
        <w:t xml:space="preserve">  </w:t>
      </w:r>
      <w:r w:rsidR="009474A1">
        <w:t xml:space="preserve"> </w:t>
      </w:r>
      <w:r w:rsidR="00D10D2A">
        <w:t>According to United States Conference of Catholic Bishops (USCCB), an offic</w:t>
      </w:r>
      <w:bookmarkStart w:id="174" w:name="_GoBack"/>
      <w:bookmarkEnd w:id="174"/>
      <w:r w:rsidR="00D10D2A">
        <w:t>ial organization of active and retired members of the Roman Catholic hierarchy, life is sacred</w:t>
      </w:r>
      <w:r w:rsidR="00C873E3">
        <w:t xml:space="preserve"> regardless </w:t>
      </w:r>
      <w:ins w:id="175" w:author="Sambrook,Mark (LAW)" w:date="2016-04-13T22:10:00Z">
        <w:r w:rsidR="00F600B4">
          <w:t xml:space="preserve">of </w:t>
        </w:r>
      </w:ins>
      <w:r w:rsidR="00C873E3">
        <w:t>its quality</w:t>
      </w:r>
      <w:r w:rsidR="00B64438">
        <w:t xml:space="preserve"> and it is a</w:t>
      </w:r>
      <w:r w:rsidR="00D10D2A">
        <w:t xml:space="preserve"> first gift from the Creator.</w:t>
      </w:r>
      <w:r w:rsidR="009451EF">
        <w:t xml:space="preserve">  Furthermore, life to them is the most fundamental element of human dignity and </w:t>
      </w:r>
      <w:r w:rsidR="00A8232F">
        <w:t xml:space="preserve">by hastening or facilitating death </w:t>
      </w:r>
      <w:del w:id="176" w:author="Sambrook,Mark (LAW)" w:date="2016-04-13T22:10:00Z">
        <w:r w:rsidR="00A8232F" w:rsidDel="00F600B4">
          <w:delText>for the reason</w:delText>
        </w:r>
      </w:del>
      <w:ins w:id="177" w:author="Sambrook,Mark (LAW)" w:date="2016-04-13T22:10:00Z">
        <w:r w:rsidR="00F600B4">
          <w:t>in order</w:t>
        </w:r>
      </w:ins>
      <w:r w:rsidR="00A8232F">
        <w:t xml:space="preserve"> to end </w:t>
      </w:r>
      <w:del w:id="178" w:author="Sambrook,Mark (LAW)" w:date="2016-04-13T22:10:00Z">
        <w:r w:rsidR="00A8232F" w:rsidDel="00F600B4">
          <w:delText xml:space="preserve">the </w:delText>
        </w:r>
      </w:del>
      <w:r w:rsidR="00A8232F">
        <w:t xml:space="preserve">suffering </w:t>
      </w:r>
      <w:r w:rsidR="0028766B">
        <w:t>is not preserving that dignity</w:t>
      </w:r>
      <w:ins w:id="179" w:author="Sambrook,Mark (LAW)" w:date="2016-04-13T22:11:00Z">
        <w:r w:rsidR="00F600B4">
          <w:t xml:space="preserve"> but is</w:t>
        </w:r>
      </w:ins>
      <w:r w:rsidR="0028766B">
        <w:t xml:space="preserve"> instead devaluing life with all its meaning.</w:t>
      </w:r>
      <w:r w:rsidR="00633010">
        <w:t xml:space="preserve">  </w:t>
      </w:r>
      <w:r w:rsidR="00B13DF8">
        <w:t>Christian</w:t>
      </w:r>
      <w:del w:id="180" w:author="Sambrook,Mark (LAW)" w:date="2016-04-13T22:11:00Z">
        <w:r w:rsidR="00B13DF8" w:rsidDel="00F600B4">
          <w:delText>s</w:delText>
        </w:r>
      </w:del>
      <w:r w:rsidR="00B13DF8">
        <w:t xml:space="preserve"> moral traditions also </w:t>
      </w:r>
      <w:del w:id="181" w:author="Sambrook,Mark (LAW)" w:date="2016-04-13T22:11:00Z">
        <w:r w:rsidR="00B13DF8" w:rsidDel="00F600B4">
          <w:delText xml:space="preserve">see </w:delText>
        </w:r>
      </w:del>
      <w:ins w:id="182" w:author="Sambrook,Mark (LAW)" w:date="2016-04-13T22:11:00Z">
        <w:r w:rsidR="00F600B4">
          <w:t xml:space="preserve">consider that </w:t>
        </w:r>
      </w:ins>
      <w:r w:rsidR="00B13DF8">
        <w:t xml:space="preserve">euthanasia violates one of the ten commandments of God, thou shall not kill.  </w:t>
      </w:r>
      <w:r w:rsidR="00516EC7">
        <w:t xml:space="preserve">Physicians assisting suicide or </w:t>
      </w:r>
      <w:del w:id="183" w:author="Sambrook,Mark (LAW)" w:date="2016-04-13T22:11:00Z">
        <w:r w:rsidR="00516EC7" w:rsidDel="00F600B4">
          <w:delText xml:space="preserve">putting </w:delText>
        </w:r>
      </w:del>
      <w:ins w:id="184" w:author="Sambrook,Mark (LAW)" w:date="2016-04-13T22:11:00Z">
        <w:r w:rsidR="00F600B4">
          <w:t xml:space="preserve">permitting </w:t>
        </w:r>
      </w:ins>
      <w:r w:rsidR="00516EC7">
        <w:t>his patient to die is considered as medical</w:t>
      </w:r>
      <w:r w:rsidR="008D5DEE">
        <w:t xml:space="preserve"> murder by Christian</w:t>
      </w:r>
      <w:r w:rsidR="00A154A3">
        <w:t xml:space="preserve"> teachings</w:t>
      </w:r>
      <w:r w:rsidR="00516EC7">
        <w:t xml:space="preserve"> even though </w:t>
      </w:r>
      <w:r w:rsidR="00440487">
        <w:t>it is an</w:t>
      </w:r>
      <w:r w:rsidR="00516EC7">
        <w:t xml:space="preserve"> </w:t>
      </w:r>
      <w:r w:rsidR="00440487">
        <w:t>obligation or duty to help</w:t>
      </w:r>
      <w:r w:rsidR="00516EC7">
        <w:t xml:space="preserve"> patient</w:t>
      </w:r>
      <w:r w:rsidR="00440487">
        <w:t xml:space="preserve">s </w:t>
      </w:r>
      <w:r w:rsidR="00516EC7">
        <w:t xml:space="preserve">overcome pain </w:t>
      </w:r>
      <w:r w:rsidR="00B64438">
        <w:t>caused by</w:t>
      </w:r>
      <w:r w:rsidR="00516EC7">
        <w:t xml:space="preserve"> any incurable illnesses.  </w:t>
      </w:r>
      <w:r w:rsidR="00A154A3">
        <w:t xml:space="preserve">In addition, </w:t>
      </w:r>
      <w:r w:rsidR="00591971">
        <w:t>euthanasia is viewed also as a false compassion by the fact that you are inflicting death and not</w:t>
      </w:r>
      <w:r w:rsidR="00BB3A6F">
        <w:t xml:space="preserve"> merely relieving any suffering of the patient.</w:t>
      </w:r>
      <w:r w:rsidR="00440487">
        <w:t xml:space="preserve">   </w:t>
      </w:r>
      <w:del w:id="185" w:author="Sambrook,Mark (LAW)" w:date="2016-04-13T22:13:00Z">
        <w:r w:rsidR="00440487" w:rsidDel="00F600B4">
          <w:delText xml:space="preserve">Oppositions </w:delText>
        </w:r>
      </w:del>
      <w:ins w:id="186" w:author="Sambrook,Mark (LAW)" w:date="2016-04-13T22:13:00Z">
        <w:r w:rsidR="00F600B4">
          <w:t xml:space="preserve">Opponents </w:t>
        </w:r>
      </w:ins>
      <w:del w:id="187" w:author="Sambrook,Mark (LAW)" w:date="2016-04-13T22:13:00Z">
        <w:r w:rsidR="00440487" w:rsidDel="00F600B4">
          <w:delText xml:space="preserve">to </w:delText>
        </w:r>
      </w:del>
      <w:ins w:id="188" w:author="Sambrook,Mark (LAW)" w:date="2016-04-13T22:13:00Z">
        <w:r w:rsidR="00F600B4">
          <w:t xml:space="preserve">of </w:t>
        </w:r>
      </w:ins>
      <w:r w:rsidR="00440487">
        <w:t xml:space="preserve">euthanasia always view the negative impact on morality or ethics based on beliefs rather </w:t>
      </w:r>
      <w:ins w:id="189" w:author="Sambrook,Mark (LAW)" w:date="2016-04-13T22:13:00Z">
        <w:r w:rsidR="00F600B4">
          <w:t xml:space="preserve">than </w:t>
        </w:r>
      </w:ins>
      <w:del w:id="190" w:author="Sambrook,Mark (LAW)" w:date="2016-04-13T22:13:00Z">
        <w:r w:rsidR="00440487" w:rsidDel="00F600B4">
          <w:delText xml:space="preserve">see </w:delText>
        </w:r>
      </w:del>
      <w:r w:rsidR="00440487">
        <w:t xml:space="preserve">the reality. </w:t>
      </w:r>
      <w:r w:rsidR="00BE4483">
        <w:t xml:space="preserve">What if life itself is no longer </w:t>
      </w:r>
      <w:r w:rsidR="00171D8A">
        <w:t xml:space="preserve">valued by the bearer and by choice </w:t>
      </w:r>
      <w:ins w:id="191" w:author="Sambrook,Mark (LAW)" w:date="2016-04-13T22:13:00Z">
        <w:r w:rsidR="00220C3C">
          <w:t xml:space="preserve">that person </w:t>
        </w:r>
      </w:ins>
      <w:r w:rsidR="00171D8A">
        <w:t>ask</w:t>
      </w:r>
      <w:ins w:id="192" w:author="Sambrook,Mark (LAW)" w:date="2016-04-13T22:13:00Z">
        <w:r w:rsidR="00220C3C">
          <w:t>s</w:t>
        </w:r>
      </w:ins>
      <w:r w:rsidR="00171D8A">
        <w:t xml:space="preserve"> to die, </w:t>
      </w:r>
      <w:del w:id="193" w:author="Sambrook,Mark (LAW)" w:date="2016-04-13T22:14:00Z">
        <w:r w:rsidR="00171D8A" w:rsidDel="00220C3C">
          <w:delText>will it</w:delText>
        </w:r>
      </w:del>
      <w:ins w:id="194" w:author="Sambrook,Mark (LAW)" w:date="2016-04-13T22:14:00Z">
        <w:r w:rsidR="00220C3C">
          <w:t>would that</w:t>
        </w:r>
      </w:ins>
      <w:r w:rsidR="00171D8A">
        <w:t xml:space="preserve"> </w:t>
      </w:r>
      <w:r w:rsidR="00B64438">
        <w:t xml:space="preserve">be </w:t>
      </w:r>
      <w:r w:rsidR="00171D8A">
        <w:t>considered immoral?</w:t>
      </w:r>
    </w:p>
    <w:p w14:paraId="0C9E4AE6" w14:textId="265AE4AA" w:rsidR="00180E54" w:rsidRDefault="008D5DEE" w:rsidP="00180E54">
      <w:r>
        <w:t xml:space="preserve">Despite strong opposition from religious societies, </w:t>
      </w:r>
      <w:r w:rsidR="0024210E">
        <w:t xml:space="preserve">many liberals support euthanasia on grounds like right to life.   They believe that </w:t>
      </w:r>
      <w:ins w:id="195" w:author="Sambrook,Mark (LAW)" w:date="2016-04-13T22:14:00Z">
        <w:r w:rsidR="00220C3C">
          <w:t xml:space="preserve">the </w:t>
        </w:r>
      </w:ins>
      <w:r w:rsidR="0024210E">
        <w:t xml:space="preserve">right to life includes the right to die or the freedom to choose how </w:t>
      </w:r>
      <w:r w:rsidR="00FF5E25">
        <w:t xml:space="preserve">and when </w:t>
      </w:r>
      <w:r w:rsidR="0024210E">
        <w:t xml:space="preserve">they want to end their life as long as it </w:t>
      </w:r>
      <w:del w:id="196" w:author="Sambrook,Mark (LAW)" w:date="2016-04-13T22:14:00Z">
        <w:r w:rsidR="0024210E" w:rsidDel="00220C3C">
          <w:delText xml:space="preserve">doesn’t </w:delText>
        </w:r>
      </w:del>
      <w:ins w:id="197" w:author="Sambrook,Mark (LAW)" w:date="2016-04-13T22:14:00Z">
        <w:r w:rsidR="00220C3C">
          <w:t xml:space="preserve">does not </w:t>
        </w:r>
      </w:ins>
      <w:r w:rsidR="0024210E">
        <w:t>violate others rights</w:t>
      </w:r>
      <w:r w:rsidR="00FF5E25">
        <w:t xml:space="preserve">.  On the other hand, while Catholics value life as </w:t>
      </w:r>
      <w:del w:id="198" w:author="Sambrook,Mark (LAW)" w:date="2016-04-13T22:14:00Z">
        <w:r w:rsidR="00FF5E25" w:rsidDel="00220C3C">
          <w:delText>it’s</w:delText>
        </w:r>
      </w:del>
      <w:r w:rsidR="00FF5E25">
        <w:t xml:space="preserve"> a gift from God, </w:t>
      </w:r>
      <w:r w:rsidR="00FF5E25">
        <w:lastRenderedPageBreak/>
        <w:t>pro-euthanasia</w:t>
      </w:r>
      <w:r w:rsidR="008D7F34">
        <w:t>ns</w:t>
      </w:r>
      <w:r w:rsidR="00FF5E25">
        <w:t xml:space="preserve"> </w:t>
      </w:r>
      <w:r w:rsidR="008D7F34">
        <w:t>question</w:t>
      </w:r>
      <w:del w:id="199" w:author="Sambrook,Mark (LAW)" w:date="2016-04-13T22:15:00Z">
        <w:r w:rsidR="00FF5E25" w:rsidDel="00220C3C">
          <w:delText xml:space="preserve"> it</w:delText>
        </w:r>
      </w:del>
      <w:r w:rsidR="00FF5E25">
        <w:t xml:space="preserve"> if life </w:t>
      </w:r>
      <w:del w:id="200" w:author="Sambrook,Mark (LAW)" w:date="2016-04-13T22:15:00Z">
        <w:r w:rsidR="00FF5E25" w:rsidDel="00220C3C">
          <w:delText xml:space="preserve">is </w:delText>
        </w:r>
      </w:del>
      <w:r w:rsidR="00FF5E25">
        <w:t xml:space="preserve">still </w:t>
      </w:r>
      <w:del w:id="201" w:author="Sambrook,Mark (LAW)" w:date="2016-04-13T22:15:00Z">
        <w:r w:rsidR="00FF5E25" w:rsidDel="00220C3C">
          <w:delText xml:space="preserve">with </w:delText>
        </w:r>
      </w:del>
      <w:ins w:id="202" w:author="Sambrook,Mark (LAW)" w:date="2016-04-13T22:15:00Z">
        <w:r w:rsidR="00220C3C">
          <w:t xml:space="preserve">has </w:t>
        </w:r>
      </w:ins>
      <w:r w:rsidR="00FF5E25">
        <w:t xml:space="preserve">value if </w:t>
      </w:r>
      <w:ins w:id="203" w:author="Sambrook,Mark (LAW)" w:date="2016-04-13T22:15:00Z">
        <w:r w:rsidR="00220C3C">
          <w:t xml:space="preserve">it is </w:t>
        </w:r>
      </w:ins>
      <w:r w:rsidR="00FF5E25">
        <w:t>full</w:t>
      </w:r>
      <w:r w:rsidR="008D7F34">
        <w:t xml:space="preserve"> of</w:t>
      </w:r>
      <w:r w:rsidR="00FF5E25">
        <w:t xml:space="preserve"> pain and sufferin</w:t>
      </w:r>
      <w:r w:rsidR="00664235">
        <w:t>g and you can no longer function</w:t>
      </w:r>
      <w:r w:rsidR="00FF5E25">
        <w:t xml:space="preserve">.  </w:t>
      </w:r>
      <w:r w:rsidR="0036239D">
        <w:t>“</w:t>
      </w:r>
      <w:r w:rsidR="00336679">
        <w:t>Is it bett</w:t>
      </w:r>
      <w:r w:rsidR="0036239D">
        <w:t xml:space="preserve">er to go quickly not knowing the end is near or is it better to have </w:t>
      </w:r>
      <w:del w:id="204" w:author="Sambrook,Mark (LAW)" w:date="2016-04-13T22:15:00Z">
        <w:r w:rsidR="0036239D" w:rsidDel="00220C3C">
          <w:delText xml:space="preserve">an </w:delText>
        </w:r>
      </w:del>
      <w:r w:rsidR="0036239D">
        <w:t>extra time on earth but you and your family may have to endure an</w:t>
      </w:r>
      <w:del w:id="205" w:author="Sambrook,Mark (LAW)" w:date="2016-04-13T22:15:00Z">
        <w:r w:rsidR="0036239D" w:rsidDel="00220C3C">
          <w:delText>d</w:delText>
        </w:r>
      </w:del>
      <w:r w:rsidR="0036239D">
        <w:t xml:space="preserve"> end </w:t>
      </w:r>
      <w:del w:id="206" w:author="Sambrook,Mark (LAW)" w:date="2016-04-13T22:16:00Z">
        <w:r w:rsidR="0036239D" w:rsidDel="00220C3C">
          <w:delText xml:space="preserve">of </w:delText>
        </w:r>
      </w:del>
      <w:r w:rsidR="0036239D">
        <w:t>full of potential suffering?”</w:t>
      </w:r>
      <w:r w:rsidR="008D7F34">
        <w:t>, asks by</w:t>
      </w:r>
      <w:r w:rsidR="0036239D">
        <w:t xml:space="preserve"> Marion Leary an Assistant Director for Center for Resuscitation Science and a blogger for Huffington Post.</w:t>
      </w:r>
      <w:r w:rsidR="00AE7427">
        <w:t xml:space="preserve">  </w:t>
      </w:r>
      <w:r w:rsidR="00836D6B">
        <w:t>Many who believe</w:t>
      </w:r>
      <w:del w:id="207" w:author="Sambrook,Mark (LAW)" w:date="2016-04-13T22:16:00Z">
        <w:r w:rsidR="00836D6B" w:rsidDel="00220C3C">
          <w:delText>s</w:delText>
        </w:r>
      </w:del>
      <w:r w:rsidR="00836D6B">
        <w:t xml:space="preserve"> in euthanasia </w:t>
      </w:r>
      <w:ins w:id="208" w:author="Sambrook,Mark (LAW)" w:date="2016-04-13T22:16:00Z">
        <w:r w:rsidR="00220C3C">
          <w:t xml:space="preserve">also </w:t>
        </w:r>
      </w:ins>
      <w:r w:rsidR="006E683B">
        <w:t xml:space="preserve">think </w:t>
      </w:r>
      <w:del w:id="209" w:author="Sambrook,Mark (LAW)" w:date="2016-04-13T22:16:00Z">
        <w:r w:rsidR="00A00046" w:rsidDel="00220C3C">
          <w:delText xml:space="preserve">also </w:delText>
        </w:r>
      </w:del>
      <w:r w:rsidR="006E683B">
        <w:t>that i</w:t>
      </w:r>
      <w:r w:rsidR="00664235">
        <w:t xml:space="preserve">t may preserve human dignity by giving </w:t>
      </w:r>
      <w:r w:rsidR="00180E54">
        <w:t>the patient the freedom</w:t>
      </w:r>
      <w:r w:rsidR="00664235">
        <w:t xml:space="preserve"> to decide</w:t>
      </w:r>
      <w:r w:rsidR="00180E54">
        <w:t xml:space="preserve"> for himself.   Alleviating the suffering and </w:t>
      </w:r>
      <w:del w:id="210" w:author="Sambrook,Mark (LAW)" w:date="2016-04-13T22:16:00Z">
        <w:r w:rsidR="00180E54" w:rsidDel="00220C3C">
          <w:delText>to let</w:delText>
        </w:r>
      </w:del>
      <w:ins w:id="211" w:author="Sambrook,Mark (LAW)" w:date="2016-04-13T22:16:00Z">
        <w:r w:rsidR="00220C3C">
          <w:t>letting</w:t>
        </w:r>
      </w:ins>
      <w:r w:rsidR="00180E54">
        <w:t xml:space="preserve"> someone die </w:t>
      </w:r>
      <w:del w:id="212" w:author="Sambrook,Mark (LAW)" w:date="2016-04-13T22:16:00Z">
        <w:r w:rsidR="00180E54" w:rsidDel="00220C3C">
          <w:delText xml:space="preserve">at </w:delText>
        </w:r>
      </w:del>
      <w:ins w:id="213" w:author="Sambrook,Mark (LAW)" w:date="2016-04-13T22:16:00Z">
        <w:r w:rsidR="00220C3C">
          <w:t xml:space="preserve">in </w:t>
        </w:r>
      </w:ins>
      <w:r w:rsidR="00180E54">
        <w:t>peace is more humane</w:t>
      </w:r>
      <w:r w:rsidR="00366329">
        <w:t xml:space="preserve"> </w:t>
      </w:r>
      <w:del w:id="214" w:author="Sambrook,Mark (LAW)" w:date="2016-04-13T22:17:00Z">
        <w:r w:rsidR="00366329" w:rsidDel="00220C3C">
          <w:delText>to do</w:delText>
        </w:r>
        <w:r w:rsidR="00180E54" w:rsidDel="00220C3C">
          <w:delText xml:space="preserve"> rather </w:delText>
        </w:r>
      </w:del>
      <w:r w:rsidR="00180E54">
        <w:t xml:space="preserve">than keeping someone </w:t>
      </w:r>
      <w:del w:id="215" w:author="Sambrook,Mark (LAW)" w:date="2016-04-13T22:17:00Z">
        <w:r w:rsidR="00180E54" w:rsidDel="00220C3C">
          <w:delText>to live</w:delText>
        </w:r>
      </w:del>
      <w:ins w:id="216" w:author="Sambrook,Mark (LAW)" w:date="2016-04-13T22:17:00Z">
        <w:r w:rsidR="00220C3C">
          <w:t>alive</w:t>
        </w:r>
      </w:ins>
      <w:r w:rsidR="00180E54">
        <w:t xml:space="preserve"> in pain and see</w:t>
      </w:r>
      <w:ins w:id="217" w:author="Sambrook,Mark (LAW)" w:date="2016-04-13T22:17:00Z">
        <w:r w:rsidR="00220C3C">
          <w:t>ing</w:t>
        </w:r>
      </w:ins>
      <w:r w:rsidR="00180E54">
        <w:t xml:space="preserve"> himself deteriorate</w:t>
      </w:r>
      <w:del w:id="218" w:author="Sambrook,Mark (LAW)" w:date="2016-04-13T22:17:00Z">
        <w:r w:rsidR="00180E54" w:rsidDel="00220C3C">
          <w:delText>s</w:delText>
        </w:r>
      </w:del>
      <w:r w:rsidR="00180E54">
        <w:t xml:space="preserve"> </w:t>
      </w:r>
      <w:del w:id="219" w:author="Sambrook,Mark (LAW)" w:date="2016-04-13T22:17:00Z">
        <w:r w:rsidR="00180E54" w:rsidDel="00220C3C">
          <w:delText>in full extent</w:delText>
        </w:r>
      </w:del>
      <w:ins w:id="220" w:author="Sambrook,Mark (LAW)" w:date="2016-04-13T22:17:00Z">
        <w:r w:rsidR="00220C3C">
          <w:t>and</w:t>
        </w:r>
      </w:ins>
      <w:r w:rsidR="00366329">
        <w:t xml:space="preserve"> degrading </w:t>
      </w:r>
      <w:del w:id="221" w:author="Sambrook,Mark (LAW)" w:date="2016-04-13T22:17:00Z">
        <w:r w:rsidR="00366329" w:rsidDel="00220C3C">
          <w:delText xml:space="preserve">its </w:delText>
        </w:r>
      </w:del>
      <w:ins w:id="222" w:author="Sambrook,Mark (LAW)" w:date="2016-04-13T22:17:00Z">
        <w:r w:rsidR="00220C3C">
          <w:t xml:space="preserve">his </w:t>
        </w:r>
      </w:ins>
      <w:r w:rsidR="00366329">
        <w:t>remaining dignity as human being.</w:t>
      </w:r>
    </w:p>
    <w:p w14:paraId="2FAC2310" w14:textId="3A3605CC" w:rsidR="00CB4876" w:rsidRDefault="000C76BF" w:rsidP="00180E54">
      <w:r>
        <w:t xml:space="preserve">No matter what stand on euthanasia every individual has, the bottom line question is still whose right </w:t>
      </w:r>
      <w:ins w:id="223" w:author="Sambrook,Mark (LAW)" w:date="2016-04-13T22:18:00Z">
        <w:r w:rsidR="00220C3C">
          <w:t xml:space="preserve">is it </w:t>
        </w:r>
      </w:ins>
      <w:r>
        <w:t xml:space="preserve">to die.  Any state has the right </w:t>
      </w:r>
      <w:ins w:id="224" w:author="Sambrook,Mark (LAW)" w:date="2016-04-13T22:18:00Z">
        <w:r w:rsidR="00220C3C">
          <w:t xml:space="preserve">or indeed the obligation </w:t>
        </w:r>
      </w:ins>
      <w:r>
        <w:t>to protect its people</w:t>
      </w:r>
      <w:r w:rsidR="001C2DDE">
        <w:t xml:space="preserve"> concerning</w:t>
      </w:r>
      <w:r>
        <w:t xml:space="preserve"> public matters as govern</w:t>
      </w:r>
      <w:ins w:id="225" w:author="Sambrook,Mark (LAW)" w:date="2016-04-13T22:18:00Z">
        <w:r w:rsidR="00220C3C">
          <w:t>ed</w:t>
        </w:r>
      </w:ins>
      <w:r>
        <w:t xml:space="preserve"> </w:t>
      </w:r>
      <w:r w:rsidR="00F7576B">
        <w:t xml:space="preserve">by </w:t>
      </w:r>
      <w:r>
        <w:t>their constitution</w:t>
      </w:r>
      <w:r w:rsidR="001C2DDE">
        <w:t xml:space="preserve"> but that should not include the</w:t>
      </w:r>
      <w:r w:rsidR="00D5201A">
        <w:t xml:space="preserve"> personal decisions of its citizens</w:t>
      </w:r>
      <w:r>
        <w:t xml:space="preserve">.  The right to choose what an individual </w:t>
      </w:r>
      <w:r w:rsidR="00F7576B">
        <w:t>must believe in should</w:t>
      </w:r>
      <w:r>
        <w:t xml:space="preserve"> not be dictated by any religious organizations</w:t>
      </w:r>
      <w:r w:rsidR="00D5201A">
        <w:t xml:space="preserve"> </w:t>
      </w:r>
      <w:r w:rsidR="00D5201A" w:rsidRPr="00A25FF9">
        <w:t xml:space="preserve">or </w:t>
      </w:r>
      <w:r w:rsidR="00643A38" w:rsidRPr="00A25FF9">
        <w:t xml:space="preserve">religious teachings should not </w:t>
      </w:r>
      <w:r w:rsidR="00D5201A" w:rsidRPr="00A25FF9">
        <w:t>interfere one’s</w:t>
      </w:r>
      <w:r w:rsidR="00643A38" w:rsidRPr="00A25FF9">
        <w:t xml:space="preserve"> judgement in making a decision</w:t>
      </w:r>
      <w:r w:rsidR="00220C3C" w:rsidRPr="00A25FF9">
        <w:rPr>
          <w:rStyle w:val="CommentReference"/>
        </w:rPr>
        <w:commentReference w:id="226"/>
      </w:r>
      <w:r w:rsidR="005107E2">
        <w:rPr>
          <w:rStyle w:val="CommentReference"/>
        </w:rPr>
        <w:commentReference w:id="227"/>
      </w:r>
      <w:r w:rsidR="005107E2">
        <w:rPr>
          <w:rStyle w:val="CommentReference"/>
        </w:rPr>
        <w:commentReference w:id="228"/>
      </w:r>
      <w:r w:rsidRPr="00A25FF9">
        <w:t xml:space="preserve">.   </w:t>
      </w:r>
      <w:r w:rsidR="00F7576B" w:rsidRPr="00A25FF9">
        <w:t>The f</w:t>
      </w:r>
      <w:r w:rsidR="00F7576B">
        <w:t xml:space="preserve">reedom to choose what is appropriate for </w:t>
      </w:r>
      <w:del w:id="229" w:author="Sambrook,Mark (LAW)" w:date="2016-04-13T22:19:00Z">
        <w:r w:rsidR="00F7576B" w:rsidDel="00220C3C">
          <w:delText>one’s self</w:delText>
        </w:r>
      </w:del>
      <w:ins w:id="230" w:author="Sambrook,Mark (LAW)" w:date="2016-04-13T22:19:00Z">
        <w:r w:rsidR="00220C3C">
          <w:t>oneself</w:t>
        </w:r>
      </w:ins>
      <w:r w:rsidR="00F7576B">
        <w:t xml:space="preserve"> </w:t>
      </w:r>
      <w:del w:id="231" w:author="Sambrook,Mark (LAW)" w:date="2016-04-13T22:19:00Z">
        <w:r w:rsidR="00F7576B" w:rsidDel="00220C3C">
          <w:delText xml:space="preserve">that doesn’t affect the right of other individuals </w:delText>
        </w:r>
      </w:del>
      <w:r w:rsidR="00F7576B">
        <w:t xml:space="preserve">is the right </w:t>
      </w:r>
      <w:r w:rsidR="00412490">
        <w:t xml:space="preserve">of that </w:t>
      </w:r>
      <w:r w:rsidR="001C2DDE">
        <w:t>person</w:t>
      </w:r>
      <w:ins w:id="232" w:author="Sambrook,Mark (LAW)" w:date="2016-04-13T22:19:00Z">
        <w:r w:rsidR="00220C3C">
          <w:t xml:space="preserve"> so long as it does not affect the right of other individuals</w:t>
        </w:r>
      </w:ins>
      <w:r w:rsidR="00F7576B">
        <w:t>.  T</w:t>
      </w:r>
      <w:r w:rsidR="00F655F3">
        <w:t>herefore</w:t>
      </w:r>
      <w:r w:rsidR="00F7576B">
        <w:t>, the right to die</w:t>
      </w:r>
      <w:r w:rsidR="00F655F3">
        <w:t xml:space="preserve">, to choose </w:t>
      </w:r>
      <w:r w:rsidR="00E74060">
        <w:t xml:space="preserve">how and when to end life when </w:t>
      </w:r>
      <w:ins w:id="233" w:author="Sambrook,Mark (LAW)" w:date="2016-04-13T22:20:00Z">
        <w:r w:rsidR="00220C3C">
          <w:t xml:space="preserve">the </w:t>
        </w:r>
      </w:ins>
      <w:r w:rsidR="00E74060">
        <w:t xml:space="preserve">true meaning of life </w:t>
      </w:r>
      <w:del w:id="234" w:author="Sambrook,Mark (LAW)" w:date="2016-04-13T22:21:00Z">
        <w:r w:rsidR="00E74060" w:rsidDel="00220C3C">
          <w:delText xml:space="preserve">doesn’t </w:delText>
        </w:r>
      </w:del>
      <w:ins w:id="235" w:author="Sambrook,Mark (LAW)" w:date="2016-04-13T22:21:00Z">
        <w:r w:rsidR="00220C3C">
          <w:t xml:space="preserve">no longer </w:t>
        </w:r>
      </w:ins>
      <w:r w:rsidR="00E74060">
        <w:t>really exist</w:t>
      </w:r>
      <w:ins w:id="236" w:author="Sambrook,Mark (LAW)" w:date="2016-04-13T22:22:00Z">
        <w:r w:rsidR="00220C3C">
          <w:t>s</w:t>
        </w:r>
      </w:ins>
      <w:del w:id="237" w:author="Sambrook,Mark (LAW)" w:date="2016-04-13T22:22:00Z">
        <w:r w:rsidR="00E74060" w:rsidDel="00220C3C">
          <w:delText xml:space="preserve"> anymore</w:delText>
        </w:r>
      </w:del>
      <w:r w:rsidR="00F655F3">
        <w:t xml:space="preserve">, </w:t>
      </w:r>
      <w:r w:rsidR="00F7576B">
        <w:t xml:space="preserve">must be </w:t>
      </w:r>
      <w:r w:rsidR="001C2DDE">
        <w:t xml:space="preserve">freely </w:t>
      </w:r>
      <w:del w:id="238" w:author="Sambrook,Mark (LAW)" w:date="2016-04-13T22:20:00Z">
        <w:r w:rsidR="00F7576B" w:rsidDel="00220C3C">
          <w:delText xml:space="preserve">at </w:delText>
        </w:r>
      </w:del>
      <w:ins w:id="239" w:author="Sambrook,Mark (LAW)" w:date="2016-04-13T22:20:00Z">
        <w:r w:rsidR="00220C3C">
          <w:t xml:space="preserve">in </w:t>
        </w:r>
      </w:ins>
      <w:r w:rsidR="00412490">
        <w:t xml:space="preserve">the </w:t>
      </w:r>
      <w:r w:rsidR="00F7576B">
        <w:t xml:space="preserve">sole discretion </w:t>
      </w:r>
      <w:del w:id="240" w:author="Sambrook,Mark (LAW)" w:date="2016-04-13T22:20:00Z">
        <w:r w:rsidR="00412490" w:rsidDel="00220C3C">
          <w:delText xml:space="preserve">by </w:delText>
        </w:r>
      </w:del>
      <w:ins w:id="241" w:author="Sambrook,Mark (LAW)" w:date="2016-04-13T22:20:00Z">
        <w:r w:rsidR="00220C3C">
          <w:t xml:space="preserve">of </w:t>
        </w:r>
      </w:ins>
      <w:r w:rsidR="00412490">
        <w:t>the bearer of life.</w:t>
      </w:r>
      <w:r w:rsidR="00F7576B">
        <w:t xml:space="preserve">  </w:t>
      </w:r>
      <w:r>
        <w:t xml:space="preserve">  </w:t>
      </w:r>
    </w:p>
    <w:p w14:paraId="79C9E30E" w14:textId="77777777" w:rsidR="00CE405D" w:rsidRDefault="00CE405D" w:rsidP="00180E54"/>
    <w:p w14:paraId="51188828" w14:textId="77777777" w:rsidR="00366329" w:rsidRDefault="00366329" w:rsidP="00180E54"/>
    <w:p w14:paraId="352C56B3" w14:textId="77777777" w:rsidR="00273886" w:rsidRDefault="00273886" w:rsidP="00180E54"/>
    <w:p w14:paraId="3EEE5842" w14:textId="2A2A996C" w:rsidR="00D10D2A" w:rsidRDefault="00440487" w:rsidP="006B5E43">
      <w:r>
        <w:t xml:space="preserve"> </w:t>
      </w:r>
    </w:p>
    <w:sdt>
      <w:sdtPr>
        <w:rPr>
          <w:rFonts w:asciiTheme="minorHAnsi" w:eastAsiaTheme="minorEastAsia" w:hAnsiTheme="minorHAnsi" w:cstheme="minorBidi"/>
        </w:rPr>
        <w:id w:val="1050424588"/>
        <w:docPartObj>
          <w:docPartGallery w:val="Bibliographies"/>
          <w:docPartUnique/>
        </w:docPartObj>
      </w:sdtPr>
      <w:sdtEndPr>
        <w:rPr>
          <w:rFonts w:cstheme="minorHAnsi"/>
          <w:b/>
          <w:bCs/>
        </w:rPr>
      </w:sdtEndPr>
      <w:sdtContent>
        <w:p w14:paraId="58BCA568" w14:textId="77777777" w:rsidR="00B45E4C" w:rsidRPr="00136B30" w:rsidRDefault="00B45E4C" w:rsidP="00B45E4C">
          <w:pPr>
            <w:pStyle w:val="Heading1"/>
            <w:jc w:val="center"/>
          </w:pPr>
          <w:r w:rsidRPr="00136B30">
            <w:t>Works Cited</w:t>
          </w:r>
        </w:p>
        <w:p w14:paraId="582260EB" w14:textId="77777777" w:rsidR="00B45E4C" w:rsidRPr="00136B30" w:rsidRDefault="00B45E4C" w:rsidP="00B45E4C">
          <w:pPr>
            <w:rPr>
              <w:rFonts w:cstheme="minorHAnsi"/>
              <w:color w:val="333333"/>
              <w:shd w:val="clear" w:color="auto" w:fill="FFFFFF"/>
            </w:rPr>
          </w:pPr>
          <w:r w:rsidRPr="00136B30">
            <w:rPr>
              <w:rFonts w:cstheme="minorHAnsi"/>
              <w:color w:val="333333"/>
              <w:shd w:val="clear" w:color="auto" w:fill="FFFFFF"/>
            </w:rPr>
            <w:t xml:space="preserve">"Introduction to Euthanasia: Opposing Viewpoints." </w:t>
          </w:r>
          <w:r w:rsidRPr="00136B30">
            <w:rPr>
              <w:rFonts w:cstheme="minorHAnsi"/>
              <w:iCs/>
              <w:color w:val="333333"/>
              <w:bdr w:val="none" w:sz="0" w:space="0" w:color="auto" w:frame="1"/>
              <w:shd w:val="clear" w:color="auto" w:fill="FFFFFF"/>
            </w:rPr>
            <w:t>Euthanasia</w:t>
          </w:r>
          <w:r w:rsidRPr="00136B30">
            <w:rPr>
              <w:rFonts w:cstheme="minorHAnsi"/>
              <w:color w:val="333333"/>
              <w:shd w:val="clear" w:color="auto" w:fill="FFFFFF"/>
            </w:rPr>
            <w:t xml:space="preserve">. Ed. Margaret Haerens. Farmington Hills, MI: Greenhaven Press, 2015. Opposing Viewpoints. </w:t>
          </w:r>
          <w:r w:rsidRPr="00136B30">
            <w:rPr>
              <w:rFonts w:cstheme="minorHAnsi"/>
              <w:iCs/>
              <w:color w:val="333333"/>
              <w:bdr w:val="none" w:sz="0" w:space="0" w:color="auto" w:frame="1"/>
              <w:shd w:val="clear" w:color="auto" w:fill="FFFFFF"/>
            </w:rPr>
            <w:t>Opposing Viewpoints in Context</w:t>
          </w:r>
          <w:r w:rsidRPr="00136B30">
            <w:rPr>
              <w:rFonts w:cstheme="minorHAnsi"/>
              <w:color w:val="333333"/>
              <w:shd w:val="clear" w:color="auto" w:fill="FFFFFF"/>
            </w:rPr>
            <w:t>. Web. 9 Apr. 2016.</w:t>
          </w:r>
        </w:p>
        <w:p w14:paraId="39ED04EB" w14:textId="77777777" w:rsidR="00DA6053" w:rsidRPr="00136B30" w:rsidRDefault="00DA6053" w:rsidP="00B45E4C">
          <w:pPr>
            <w:rPr>
              <w:rFonts w:cstheme="minorHAnsi"/>
              <w:color w:val="000000"/>
              <w:shd w:val="clear" w:color="auto" w:fill="FFFFFF"/>
            </w:rPr>
          </w:pPr>
          <w:r w:rsidRPr="00136B30">
            <w:rPr>
              <w:rFonts w:cstheme="minorHAnsi"/>
              <w:color w:val="000000"/>
              <w:shd w:val="clear" w:color="auto" w:fill="FFFFFF"/>
            </w:rPr>
            <w:t>"Euthanasia."</w:t>
          </w:r>
          <w:r w:rsidRPr="00136B30">
            <w:rPr>
              <w:rStyle w:val="apple-converted-space"/>
              <w:rFonts w:cstheme="minorHAnsi"/>
              <w:color w:val="000000"/>
              <w:shd w:val="clear" w:color="auto" w:fill="FFFFFF"/>
            </w:rPr>
            <w:t> </w:t>
          </w:r>
          <w:r w:rsidRPr="00136B30">
            <w:rPr>
              <w:rFonts w:cstheme="minorHAnsi"/>
              <w:iCs/>
              <w:color w:val="000000"/>
            </w:rPr>
            <w:t>Merriam-Webster.com</w:t>
          </w:r>
          <w:r w:rsidRPr="00136B30">
            <w:rPr>
              <w:rFonts w:cstheme="minorHAnsi"/>
              <w:color w:val="000000"/>
              <w:shd w:val="clear" w:color="auto" w:fill="FFFFFF"/>
            </w:rPr>
            <w:t>. Merriam-Webster, n.d. Web. 9 Apr. 2016.</w:t>
          </w:r>
        </w:p>
        <w:p w14:paraId="54E27446" w14:textId="77777777" w:rsidR="00930CF7" w:rsidRPr="00136B30" w:rsidRDefault="00930CF7" w:rsidP="00B45E4C">
          <w:pPr>
            <w:rPr>
              <w:rFonts w:cstheme="minorHAnsi"/>
              <w:color w:val="252525"/>
              <w:shd w:val="clear" w:color="auto" w:fill="FFFFFF"/>
            </w:rPr>
          </w:pPr>
          <w:r w:rsidRPr="00136B30">
            <w:rPr>
              <w:rFonts w:cstheme="minorHAnsi"/>
              <w:color w:val="252525"/>
              <w:shd w:val="clear" w:color="auto" w:fill="FFFFFF"/>
            </w:rPr>
            <w:t>Wikipedia contributors. "Legality of euthanasia."</w:t>
          </w:r>
          <w:r w:rsidRPr="00136B30">
            <w:rPr>
              <w:rStyle w:val="apple-converted-space"/>
              <w:rFonts w:cstheme="minorHAnsi"/>
              <w:color w:val="252525"/>
              <w:shd w:val="clear" w:color="auto" w:fill="FFFFFF"/>
            </w:rPr>
            <w:t> </w:t>
          </w:r>
          <w:r w:rsidRPr="00136B30">
            <w:rPr>
              <w:rFonts w:cstheme="minorHAnsi"/>
              <w:iCs/>
              <w:color w:val="252525"/>
              <w:shd w:val="clear" w:color="auto" w:fill="FFFFFF"/>
            </w:rPr>
            <w:t>Wikipedia, The Free Encyclopedia</w:t>
          </w:r>
          <w:r w:rsidRPr="00136B30">
            <w:rPr>
              <w:rFonts w:cstheme="minorHAnsi"/>
              <w:color w:val="252525"/>
              <w:shd w:val="clear" w:color="auto" w:fill="FFFFFF"/>
            </w:rPr>
            <w:t>. Wikipedia, The Free Encyclopedia, 5 Apr. 2016. Web. 10 Apr. 2016.</w:t>
          </w:r>
        </w:p>
        <w:p w14:paraId="0E939785" w14:textId="77777777" w:rsidR="00332265" w:rsidRPr="00136B30" w:rsidRDefault="00332265" w:rsidP="00B45E4C">
          <w:pPr>
            <w:rPr>
              <w:rFonts w:cstheme="minorHAnsi"/>
              <w:color w:val="252525"/>
              <w:shd w:val="clear" w:color="auto" w:fill="FFFFFF"/>
            </w:rPr>
          </w:pPr>
          <w:r w:rsidRPr="00136B30">
            <w:rPr>
              <w:rFonts w:cstheme="minorHAnsi"/>
              <w:color w:val="252525"/>
              <w:shd w:val="clear" w:color="auto" w:fill="FFFFFF"/>
            </w:rPr>
            <w:t>“Euthanasia Statistics – Statistics Brain”. 2016 Statistics Research Institute</w:t>
          </w:r>
          <w:r w:rsidR="001552EE" w:rsidRPr="00136B30">
            <w:rPr>
              <w:rFonts w:cstheme="minorHAnsi"/>
              <w:color w:val="252525"/>
              <w:shd w:val="clear" w:color="auto" w:fill="FFFFFF"/>
            </w:rPr>
            <w:t>. Statistic Brain. 22 October 2015. Web. 10 April 2016.</w:t>
          </w:r>
        </w:p>
        <w:p w14:paraId="4F2886FB" w14:textId="77777777" w:rsidR="00686428" w:rsidRPr="00136B30" w:rsidRDefault="0056652A" w:rsidP="00CB4876">
          <w:pPr>
            <w:rPr>
              <w:rFonts w:cstheme="minorHAnsi"/>
            </w:rPr>
          </w:pPr>
          <w:r w:rsidRPr="00136B30">
            <w:rPr>
              <w:rFonts w:cstheme="minorHAnsi"/>
            </w:rPr>
            <w:t>"Euthanasia Devalues Human Life and Limits Individual Freedom." Euthanasia. Ed.</w:t>
          </w:r>
          <w:r w:rsidR="00CB4876" w:rsidRPr="00136B30">
            <w:rPr>
              <w:rFonts w:cstheme="minorHAnsi"/>
            </w:rPr>
            <w:t xml:space="preserve"> </w:t>
          </w:r>
          <w:r w:rsidRPr="00136B30">
            <w:rPr>
              <w:rFonts w:cstheme="minorHAnsi"/>
            </w:rPr>
            <w:t>Margaret Haerens. Farmington Hills, MI: Greenhaven Press, 2015. Opposing Viewpoints. Rpt. from "To Live Each Day with Dignity: A Statement on Physician-Assisted Suicide." Opposing Viewpoints in Context. Web. 10 Apr. 2016.</w:t>
          </w:r>
        </w:p>
        <w:p w14:paraId="60CF37D4" w14:textId="77777777" w:rsidR="0036239D" w:rsidRPr="00136B30" w:rsidRDefault="0036239D" w:rsidP="0056652A">
          <w:pPr>
            <w:ind w:firstLine="0"/>
            <w:rPr>
              <w:rFonts w:cstheme="minorHAnsi"/>
            </w:rPr>
          </w:pPr>
          <w:r w:rsidRPr="00136B30">
            <w:rPr>
              <w:rFonts w:cstheme="minorHAnsi"/>
            </w:rPr>
            <w:tab/>
            <w:t>Marion Leary. “Death vs. Life: On Size does not fit at all”. Huffpost Healthy Living. The Huffington Post.</w:t>
          </w:r>
          <w:r w:rsidR="000209B8" w:rsidRPr="00136B30">
            <w:rPr>
              <w:rFonts w:cstheme="minorHAnsi"/>
            </w:rPr>
            <w:t>27 March 2015. Web. 11 April 2016</w:t>
          </w:r>
        </w:p>
        <w:p w14:paraId="089DA865" w14:textId="77777777" w:rsidR="0036239D" w:rsidRPr="00136B30" w:rsidRDefault="0036239D" w:rsidP="0056652A">
          <w:pPr>
            <w:ind w:firstLine="0"/>
            <w:rPr>
              <w:rFonts w:cstheme="minorHAnsi"/>
            </w:rPr>
          </w:pPr>
        </w:p>
        <w:p w14:paraId="2351DF25" w14:textId="77777777" w:rsidR="00B45E4C" w:rsidRDefault="00B45E4C" w:rsidP="00B45E4C">
          <w:pPr>
            <w:rPr>
              <w:rFonts w:cstheme="minorHAnsi"/>
              <w:b/>
              <w:bCs/>
            </w:rPr>
          </w:pPr>
        </w:p>
        <w:p w14:paraId="16EA479D" w14:textId="77777777" w:rsidR="00B45E4C" w:rsidRDefault="00B45E4C" w:rsidP="00B45E4C">
          <w:pPr>
            <w:rPr>
              <w:rFonts w:cstheme="minorHAnsi"/>
              <w:b/>
              <w:bCs/>
            </w:rPr>
          </w:pPr>
        </w:p>
        <w:p w14:paraId="34CA1C37" w14:textId="77777777" w:rsidR="00B45E4C" w:rsidRPr="00B45E4C" w:rsidRDefault="00EA0D64" w:rsidP="00B45E4C">
          <w:pPr>
            <w:rPr>
              <w:rFonts w:cstheme="minorHAnsi"/>
            </w:rPr>
          </w:pPr>
        </w:p>
      </w:sdtContent>
    </w:sdt>
    <w:p w14:paraId="48A93D13" w14:textId="77777777" w:rsidR="00B45E4C" w:rsidRDefault="00B45E4C"/>
    <w:sectPr w:rsidR="00B45E4C" w:rsidSect="00307E53">
      <w:headerReference w:type="default" r:id="rId12"/>
      <w:headerReference w:type="first" r:id="rId13"/>
      <w:pgSz w:w="12240" w:h="15840"/>
      <w:pgMar w:top="1440" w:right="1728" w:bottom="1440" w:left="1728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6" w:author="Sambrook,Mark (LAW)" w:date="2016-04-13T22:21:00Z" w:initials="S(">
    <w:p w14:paraId="48B99C99" w14:textId="77777777" w:rsidR="00220C3C" w:rsidRDefault="00220C3C">
      <w:pPr>
        <w:pStyle w:val="CommentText"/>
      </w:pPr>
      <w:r>
        <w:rPr>
          <w:rStyle w:val="CommentReference"/>
        </w:rPr>
        <w:annotationRef/>
      </w:r>
      <w:r>
        <w:t>Not sure what you’re trying to say here</w:t>
      </w:r>
    </w:p>
  </w:comment>
  <w:comment w:id="227" w:author="Jesus Jr Ancheta" w:date="2016-04-14T20:02:00Z" w:initials="JJA">
    <w:p w14:paraId="737D9659" w14:textId="33FDB84A" w:rsidR="005107E2" w:rsidRDefault="005107E2">
      <w:pPr>
        <w:pStyle w:val="CommentText"/>
      </w:pPr>
      <w:r>
        <w:rPr>
          <w:rStyle w:val="CommentReference"/>
        </w:rPr>
        <w:annotationRef/>
      </w:r>
    </w:p>
  </w:comment>
  <w:comment w:id="228" w:author="Jesus Jr Ancheta" w:date="2016-04-14T20:02:00Z" w:initials="JJA">
    <w:p w14:paraId="32ED1FF0" w14:textId="4DEF07BD" w:rsidR="005107E2" w:rsidRDefault="005107E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B99C99" w15:done="0"/>
  <w15:commentEx w15:paraId="737D9659" w15:paraIdParent="48B99C99" w15:done="0"/>
  <w15:commentEx w15:paraId="32ED1FF0" w15:paraIdParent="48B99C9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BEB16" w14:textId="77777777" w:rsidR="00EA0D64" w:rsidRDefault="00EA0D64">
      <w:pPr>
        <w:spacing w:line="240" w:lineRule="auto"/>
      </w:pPr>
      <w:r>
        <w:separator/>
      </w:r>
    </w:p>
  </w:endnote>
  <w:endnote w:type="continuationSeparator" w:id="0">
    <w:p w14:paraId="4961BE72" w14:textId="77777777" w:rsidR="00EA0D64" w:rsidRDefault="00EA0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52EA0" w14:textId="77777777" w:rsidR="00EA0D64" w:rsidRDefault="00EA0D64">
      <w:pPr>
        <w:spacing w:line="240" w:lineRule="auto"/>
      </w:pPr>
      <w:r>
        <w:separator/>
      </w:r>
    </w:p>
  </w:footnote>
  <w:footnote w:type="continuationSeparator" w:id="0">
    <w:p w14:paraId="08390100" w14:textId="77777777" w:rsidR="00EA0D64" w:rsidRDefault="00EA0D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E8858" w14:textId="0E463554" w:rsidR="00174DB8" w:rsidRDefault="00EA0D64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174DB8">
          <w:t>Ancheta</w:t>
        </w:r>
      </w:sdtContent>
    </w:sdt>
    <w:r w:rsidR="00174DB8">
      <w:t xml:space="preserve"> </w:t>
    </w:r>
    <w:r w:rsidR="00174DB8">
      <w:fldChar w:fldCharType="begin"/>
    </w:r>
    <w:r w:rsidR="00174DB8">
      <w:instrText xml:space="preserve"> PAGE   \* MERGEFORMAT </w:instrText>
    </w:r>
    <w:r w:rsidR="00174DB8">
      <w:fldChar w:fldCharType="separate"/>
    </w:r>
    <w:r w:rsidR="005107E2">
      <w:rPr>
        <w:noProof/>
      </w:rPr>
      <w:t>2</w:t>
    </w:r>
    <w:r w:rsidR="00174DB8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9CF62" w14:textId="195F126F" w:rsidR="00174DB8" w:rsidRDefault="00EA0D64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174DB8">
          <w:t>Ancheta</w:t>
        </w:r>
      </w:sdtContent>
    </w:sdt>
    <w:r w:rsidR="00174DB8">
      <w:t xml:space="preserve"> </w:t>
    </w:r>
    <w:r w:rsidR="00174DB8">
      <w:fldChar w:fldCharType="begin"/>
    </w:r>
    <w:r w:rsidR="00174DB8">
      <w:instrText xml:space="preserve"> PAGE   \* MERGEFORMAT </w:instrText>
    </w:r>
    <w:r w:rsidR="00174DB8">
      <w:fldChar w:fldCharType="separate"/>
    </w:r>
    <w:r w:rsidR="005107E2">
      <w:rPr>
        <w:noProof/>
      </w:rPr>
      <w:t>1</w:t>
    </w:r>
    <w:r w:rsidR="00174DB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mbrook,Mark (LAW)">
    <w15:presenceInfo w15:providerId="AD" w15:userId="S-1-5-21-21782756-453589139-1219115889-164075"/>
  </w15:person>
  <w15:person w15:author="Jesus Jr Ancheta">
    <w15:presenceInfo w15:providerId="None" w15:userId="Jesus Jr Anche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B8"/>
    <w:rsid w:val="00012341"/>
    <w:rsid w:val="000151CB"/>
    <w:rsid w:val="0002081E"/>
    <w:rsid w:val="000209B8"/>
    <w:rsid w:val="0003377C"/>
    <w:rsid w:val="00061AC5"/>
    <w:rsid w:val="000C76BF"/>
    <w:rsid w:val="000F09AD"/>
    <w:rsid w:val="00107898"/>
    <w:rsid w:val="00110F7C"/>
    <w:rsid w:val="00136B30"/>
    <w:rsid w:val="001552EE"/>
    <w:rsid w:val="00171D8A"/>
    <w:rsid w:val="00174DB8"/>
    <w:rsid w:val="00180E54"/>
    <w:rsid w:val="00183B3B"/>
    <w:rsid w:val="00186067"/>
    <w:rsid w:val="0019239B"/>
    <w:rsid w:val="001A1C5B"/>
    <w:rsid w:val="001C2DDE"/>
    <w:rsid w:val="001C70FC"/>
    <w:rsid w:val="001E547D"/>
    <w:rsid w:val="00220C3C"/>
    <w:rsid w:val="0024210E"/>
    <w:rsid w:val="00242CFC"/>
    <w:rsid w:val="00273886"/>
    <w:rsid w:val="002844B9"/>
    <w:rsid w:val="0028766B"/>
    <w:rsid w:val="002A1F22"/>
    <w:rsid w:val="002F167D"/>
    <w:rsid w:val="00307E53"/>
    <w:rsid w:val="003229F5"/>
    <w:rsid w:val="003237FF"/>
    <w:rsid w:val="00332265"/>
    <w:rsid w:val="00336679"/>
    <w:rsid w:val="0036239D"/>
    <w:rsid w:val="00366329"/>
    <w:rsid w:val="003E4068"/>
    <w:rsid w:val="00412490"/>
    <w:rsid w:val="0042314B"/>
    <w:rsid w:val="0042640A"/>
    <w:rsid w:val="00440487"/>
    <w:rsid w:val="00442087"/>
    <w:rsid w:val="00460BA8"/>
    <w:rsid w:val="00505902"/>
    <w:rsid w:val="005107E2"/>
    <w:rsid w:val="0051222E"/>
    <w:rsid w:val="00516EC7"/>
    <w:rsid w:val="0052576F"/>
    <w:rsid w:val="005401AF"/>
    <w:rsid w:val="00561C41"/>
    <w:rsid w:val="0056652A"/>
    <w:rsid w:val="005804F3"/>
    <w:rsid w:val="00591971"/>
    <w:rsid w:val="005A6D45"/>
    <w:rsid w:val="006148ED"/>
    <w:rsid w:val="00633010"/>
    <w:rsid w:val="00633ED3"/>
    <w:rsid w:val="006343C6"/>
    <w:rsid w:val="006406A9"/>
    <w:rsid w:val="00643A38"/>
    <w:rsid w:val="00664235"/>
    <w:rsid w:val="00666693"/>
    <w:rsid w:val="00686428"/>
    <w:rsid w:val="006A3E60"/>
    <w:rsid w:val="006B5E43"/>
    <w:rsid w:val="006E683B"/>
    <w:rsid w:val="00725597"/>
    <w:rsid w:val="0073667C"/>
    <w:rsid w:val="0074766B"/>
    <w:rsid w:val="00750E89"/>
    <w:rsid w:val="007A39ED"/>
    <w:rsid w:val="007C42BE"/>
    <w:rsid w:val="007D7402"/>
    <w:rsid w:val="00836D6B"/>
    <w:rsid w:val="00862E2F"/>
    <w:rsid w:val="00873F32"/>
    <w:rsid w:val="00877DF5"/>
    <w:rsid w:val="008C3D99"/>
    <w:rsid w:val="008D5DEE"/>
    <w:rsid w:val="008D7F34"/>
    <w:rsid w:val="008F5FA1"/>
    <w:rsid w:val="009137EB"/>
    <w:rsid w:val="009211E3"/>
    <w:rsid w:val="00930CF7"/>
    <w:rsid w:val="009451EF"/>
    <w:rsid w:val="009474A1"/>
    <w:rsid w:val="00962319"/>
    <w:rsid w:val="009B1FEA"/>
    <w:rsid w:val="00A00046"/>
    <w:rsid w:val="00A154A3"/>
    <w:rsid w:val="00A25FF9"/>
    <w:rsid w:val="00A806CD"/>
    <w:rsid w:val="00A80E24"/>
    <w:rsid w:val="00A8232F"/>
    <w:rsid w:val="00A95337"/>
    <w:rsid w:val="00AB5BE1"/>
    <w:rsid w:val="00AE48B4"/>
    <w:rsid w:val="00AE7427"/>
    <w:rsid w:val="00B013B7"/>
    <w:rsid w:val="00B13DF8"/>
    <w:rsid w:val="00B45E4C"/>
    <w:rsid w:val="00B54F74"/>
    <w:rsid w:val="00B64438"/>
    <w:rsid w:val="00B712D1"/>
    <w:rsid w:val="00B90C81"/>
    <w:rsid w:val="00B91E94"/>
    <w:rsid w:val="00B96FFC"/>
    <w:rsid w:val="00BB3A6F"/>
    <w:rsid w:val="00BD4C54"/>
    <w:rsid w:val="00BE4483"/>
    <w:rsid w:val="00BF4509"/>
    <w:rsid w:val="00C11728"/>
    <w:rsid w:val="00C873E3"/>
    <w:rsid w:val="00CB4876"/>
    <w:rsid w:val="00CC299B"/>
    <w:rsid w:val="00CE1E95"/>
    <w:rsid w:val="00CE405D"/>
    <w:rsid w:val="00CF5622"/>
    <w:rsid w:val="00D10D2A"/>
    <w:rsid w:val="00D228A5"/>
    <w:rsid w:val="00D5201A"/>
    <w:rsid w:val="00DA6053"/>
    <w:rsid w:val="00DD2F42"/>
    <w:rsid w:val="00DF7BB3"/>
    <w:rsid w:val="00E36A74"/>
    <w:rsid w:val="00E74060"/>
    <w:rsid w:val="00E81CF2"/>
    <w:rsid w:val="00EA0D64"/>
    <w:rsid w:val="00ED5346"/>
    <w:rsid w:val="00F23210"/>
    <w:rsid w:val="00F24A6D"/>
    <w:rsid w:val="00F600B4"/>
    <w:rsid w:val="00F655F3"/>
    <w:rsid w:val="00F7576B"/>
    <w:rsid w:val="00FB2B58"/>
    <w:rsid w:val="00FE18D5"/>
    <w:rsid w:val="00FE1FE6"/>
    <w:rsid w:val="00FE682E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11D8C"/>
  <w15:chartTrackingRefBased/>
  <w15:docId w15:val="{9BCA290C-D1B4-4032-81B2-084C427F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DA6053"/>
  </w:style>
  <w:style w:type="character" w:styleId="CommentReference">
    <w:name w:val="annotation reference"/>
    <w:basedOn w:val="DefaultParagraphFont"/>
    <w:uiPriority w:val="99"/>
    <w:semiHidden/>
    <w:unhideWhenUsed/>
    <w:rsid w:val="00220C3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139496872044BEB2412695F3AAB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54438-7DBA-4612-AA24-20854E9C0746}"/>
      </w:docPartPr>
      <w:docPartBody>
        <w:p w:rsidR="001E4DC1" w:rsidRDefault="00511CDA">
          <w:pPr>
            <w:pStyle w:val="59139496872044BEB2412695F3AAB787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DA"/>
    <w:rsid w:val="001E4DC1"/>
    <w:rsid w:val="002F19ED"/>
    <w:rsid w:val="00511CDA"/>
    <w:rsid w:val="00553A38"/>
    <w:rsid w:val="00897CE3"/>
    <w:rsid w:val="00B01113"/>
    <w:rsid w:val="00B044A0"/>
    <w:rsid w:val="00C90C3B"/>
    <w:rsid w:val="00CC5646"/>
    <w:rsid w:val="00D642A6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38AFB1EEA4122B6E26DBD4A97EE7F">
    <w:name w:val="42E38AFB1EEA4122B6E26DBD4A97EE7F"/>
  </w:style>
  <w:style w:type="paragraph" w:customStyle="1" w:styleId="061CED7271EF43549D8F3113C5460045">
    <w:name w:val="061CED7271EF43549D8F3113C5460045"/>
  </w:style>
  <w:style w:type="paragraph" w:customStyle="1" w:styleId="922B039549C24EED8CD541AE9783FED3">
    <w:name w:val="922B039549C24EED8CD541AE9783FED3"/>
  </w:style>
  <w:style w:type="paragraph" w:customStyle="1" w:styleId="59139496872044BEB2412695F3AAB787">
    <w:name w:val="59139496872044BEB2412695F3AAB787"/>
  </w:style>
  <w:style w:type="paragraph" w:customStyle="1" w:styleId="20A34651CF1642D58369A06FF5E5F49D">
    <w:name w:val="20A34651CF1642D58369A06FF5E5F49D"/>
  </w:style>
  <w:style w:type="paragraph" w:customStyle="1" w:styleId="FB5AA78C35314E1B8E59FBCB8869140C">
    <w:name w:val="FB5AA78C35314E1B8E59FBCB8869140C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1758E717215F49B686FF3926DEC2FB36">
    <w:name w:val="1758E717215F49B686FF3926DEC2FB36"/>
  </w:style>
  <w:style w:type="paragraph" w:customStyle="1" w:styleId="74DA5E49F4E6470C82FFC72D3367D50E">
    <w:name w:val="74DA5E49F4E6470C82FFC72D3367D50E"/>
  </w:style>
  <w:style w:type="paragraph" w:customStyle="1" w:styleId="E1D33B00DD0248B199E2B1CB9A9703A8">
    <w:name w:val="E1D33B00DD0248B199E2B1CB9A9703A8"/>
  </w:style>
  <w:style w:type="paragraph" w:customStyle="1" w:styleId="351FA5FC481945AA9B9DBE533A1736D8">
    <w:name w:val="351FA5FC481945AA9B9DBE533A1736D8"/>
  </w:style>
  <w:style w:type="paragraph" w:customStyle="1" w:styleId="E1463C947C0949DC845234B891EF20F9">
    <w:name w:val="E1463C947C0949DC845234B891EF20F9"/>
  </w:style>
  <w:style w:type="paragraph" w:customStyle="1" w:styleId="E5B5DA55148346F1B1810D58E935214E">
    <w:name w:val="E5B5DA55148346F1B1810D58E935214E"/>
  </w:style>
  <w:style w:type="paragraph" w:customStyle="1" w:styleId="BB1072CBC5224E1F9E334D1FCE95CDBF">
    <w:name w:val="BB1072CBC5224E1F9E334D1FCE95CDBF"/>
  </w:style>
  <w:style w:type="paragraph" w:customStyle="1" w:styleId="1BE291196FFC4285BC37C119F8950F8A">
    <w:name w:val="1BE291196FFC4285BC37C119F8950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Ancheta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MLASeventhEditionOfficeOnline.xsl" StyleName="MLA" Version="7">
  <b:Source>
    <b:Tag>Last</b:Tag>
    <b:SourceType>Book</b:SourceType>
    <b:Guid>{14D5D180-EDD8-4723-991A-C0427AA4D973}</b:Guid>
    <b:Title>Title of the Book Being Referenced</b:Title>
    <b:Year>Year</b:Year>
    <b:City>City Name</b:City>
    <b:Publisher>Name of Publisher</b:Publisher>
    <b:Author>
      <b:Author>
        <b:NameList>
          <b:Person>
            <b:Last>AuthorLastName</b:Last>
            <b:First>FirstName</b:First>
          </b:Person>
        </b:NameList>
      </b:Author>
    </b:Author>
    <b:Medium>Type of Medium (e.g. Print)</b:Medium>
    <b:RefOrder>1</b:RefOrder>
  </b:Source>
  <b:Source>
    <b:Tag>Article</b:Tag>
    <b:SourceType>JournalArticle</b:SourceType>
    <b:Guid>{F6CDC397-0C63-48E0-9859-E5BA7E7ED6A3}</b:Guid>
    <b:Title>Article Title</b:Title>
    <b:Year>Year</b:Year>
    <b:JournalName>Journal Title</b:JournalName>
    <b:Pages>Pages From - To</b:Pages>
    <b:Author>
      <b:Author>
        <b:NameList>
          <b:Person>
            <b:Last>LastName</b:Last>
            <b:First>First,</b:First>
            <b:Middle>Middle</b:Middle>
          </b:Person>
        </b:NameList>
      </b:Author>
    </b:Autho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21E27-219A-4AAD-A1CA-1A2A0CCED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9A6E6E-55ED-46AC-A24E-C19EC619A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49</TotalTime>
  <Pages>1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Jesus Jr Ancheta</cp:lastModifiedBy>
  <cp:revision>10</cp:revision>
  <cp:lastPrinted>2016-04-15T00:03:00Z</cp:lastPrinted>
  <dcterms:created xsi:type="dcterms:W3CDTF">2016-04-14T01:44:00Z</dcterms:created>
  <dcterms:modified xsi:type="dcterms:W3CDTF">2016-04-15T00:04:00Z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</Properties>
</file>